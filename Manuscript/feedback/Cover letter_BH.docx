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413" w:rsidRPr="00193FCF" w:rsidRDefault="00202B87">
      <w:pPr>
        <w:pStyle w:val="berschrift1"/>
        <w:rPr>
          <w:rFonts w:hint="eastAsia"/>
          <w:lang w:val="en-US"/>
        </w:rPr>
      </w:pPr>
      <w:r w:rsidRPr="00193FCF">
        <w:rPr>
          <w:lang w:val="en-US"/>
        </w:rPr>
        <w:t>Cover letter for JPA submission</w:t>
      </w:r>
      <w:r>
        <w:rPr>
          <w:lang w:val="en-GB"/>
        </w:rPr>
        <w:t xml:space="preserve"> JPA-2019-057: "Measuring Implicit Motives </w:t>
      </w:r>
      <w:proofErr w:type="gramStart"/>
      <w:r>
        <w:rPr>
          <w:lang w:val="en-GB"/>
        </w:rPr>
        <w:t>With</w:t>
      </w:r>
      <w:proofErr w:type="gramEnd"/>
      <w:r>
        <w:rPr>
          <w:lang w:val="en-GB"/>
        </w:rPr>
        <w:t xml:space="preserve"> the Picture Story Exercise (PSE): Databases of Expert-Coded German Stories, Pictures, and Updated Picture Norms."</w:t>
      </w:r>
    </w:p>
    <w:p w:rsidR="00B34413" w:rsidRDefault="00B34413">
      <w:pPr>
        <w:rPr>
          <w:rFonts w:hint="eastAsia"/>
          <w:sz w:val="21"/>
          <w:lang w:val="en-GB"/>
        </w:rPr>
      </w:pPr>
    </w:p>
    <w:p w:rsidR="00B34413" w:rsidRDefault="00202B87">
      <w:pPr>
        <w:rPr>
          <w:rFonts w:hint="eastAsia"/>
          <w:sz w:val="21"/>
          <w:lang w:val="en-GB"/>
        </w:rPr>
      </w:pPr>
      <w:r>
        <w:rPr>
          <w:lang w:val="en-GB"/>
        </w:rPr>
        <w:t xml:space="preserve">Dear </w:t>
      </w:r>
      <w:proofErr w:type="spellStart"/>
      <w:r>
        <w:rPr>
          <w:lang w:val="en-GB"/>
        </w:rPr>
        <w:t>Dr.</w:t>
      </w:r>
      <w:proofErr w:type="spellEnd"/>
      <w:r>
        <w:rPr>
          <w:lang w:val="en-GB"/>
        </w:rPr>
        <w:t xml:space="preserve"> Cain,</w:t>
      </w:r>
    </w:p>
    <w:p w:rsidR="00B34413" w:rsidRDefault="00B34413">
      <w:pPr>
        <w:rPr>
          <w:rFonts w:hint="eastAsia"/>
          <w:sz w:val="21"/>
          <w:lang w:val="en-GB"/>
        </w:rPr>
      </w:pPr>
    </w:p>
    <w:p w:rsidR="00B34413" w:rsidRDefault="00202B87">
      <w:pPr>
        <w:rPr>
          <w:rFonts w:hint="eastAsia"/>
          <w:sz w:val="21"/>
          <w:lang w:val="en-GB"/>
        </w:rPr>
      </w:pPr>
      <w:r>
        <w:rPr>
          <w:lang w:val="en-GB"/>
        </w:rPr>
        <w:t xml:space="preserve">We were happy to hear that you think our work would be of interest to journal readers, and are grateful for the opportunity to submit a revised version. </w:t>
      </w:r>
    </w:p>
    <w:p w:rsidR="00B34413" w:rsidRDefault="00B34413">
      <w:pPr>
        <w:rPr>
          <w:rFonts w:hint="eastAsia"/>
          <w:sz w:val="21"/>
          <w:lang w:val="en-GB"/>
        </w:rPr>
      </w:pPr>
    </w:p>
    <w:p w:rsidR="00B34413" w:rsidRPr="00193FCF" w:rsidRDefault="00202B87">
      <w:pPr>
        <w:rPr>
          <w:rFonts w:hint="eastAsia"/>
          <w:lang w:val="en-US"/>
        </w:rPr>
      </w:pPr>
      <w:r>
        <w:rPr>
          <w:lang w:val="en-GB"/>
        </w:rPr>
        <w:t>During the revision, we managed to include two additional studies to the database, raising the number</w:t>
      </w:r>
      <w:r>
        <w:rPr>
          <w:lang w:val="en-GB"/>
        </w:rPr>
        <w:t xml:space="preserve"> of stories from 21,941 to 26,389. As one of the new studies included 5 of the new pictures, we can include them now in the main descriptive table. Furthermore, we managed to add participant-level data on age and gender, which allowed us to compute a meta-</w:t>
      </w:r>
      <w:r>
        <w:rPr>
          <w:lang w:val="en-GB"/>
        </w:rPr>
        <w:t xml:space="preserve">analysis on the gender-effect on </w:t>
      </w:r>
      <w:proofErr w:type="spellStart"/>
      <w:r>
        <w:rPr>
          <w:lang w:val="en-GB"/>
        </w:rPr>
        <w:t>nAff</w:t>
      </w:r>
      <w:proofErr w:type="spellEnd"/>
      <w:r>
        <w:rPr>
          <w:lang w:val="en-GB"/>
        </w:rPr>
        <w:t>, including a comparison of the different options of correcting for story length.</w:t>
      </w:r>
    </w:p>
    <w:p w:rsidR="00B34413" w:rsidRDefault="00B34413">
      <w:pPr>
        <w:rPr>
          <w:rFonts w:hint="eastAsia"/>
          <w:sz w:val="21"/>
          <w:lang w:val="en-GB"/>
        </w:rPr>
      </w:pPr>
    </w:p>
    <w:p w:rsidR="00B34413" w:rsidRDefault="00202B87">
      <w:pPr>
        <w:rPr>
          <w:rFonts w:hint="eastAsia"/>
          <w:sz w:val="21"/>
          <w:lang w:val="en-GB"/>
        </w:rPr>
      </w:pPr>
      <w:r>
        <w:rPr>
          <w:lang w:val="en-GB"/>
        </w:rPr>
        <w:t xml:space="preserve">We first reply to the points </w:t>
      </w:r>
      <w:del w:id="0" w:author="Hagemeyer" w:date="2019-09-26T11:32:00Z">
        <w:r w:rsidDel="00193FCF">
          <w:rPr>
            <w:lang w:val="en-GB"/>
          </w:rPr>
          <w:delText xml:space="preserve">which </w:delText>
        </w:r>
      </w:del>
      <w:ins w:id="1" w:author="Hagemeyer" w:date="2019-09-26T11:32:00Z">
        <w:r w:rsidR="00193FCF">
          <w:rPr>
            <w:lang w:val="en-GB"/>
          </w:rPr>
          <w:t>that</w:t>
        </w:r>
        <w:r w:rsidR="00193FCF">
          <w:rPr>
            <w:lang w:val="en-GB"/>
          </w:rPr>
          <w:t xml:space="preserve"> </w:t>
        </w:r>
      </w:ins>
      <w:r>
        <w:rPr>
          <w:lang w:val="en-GB"/>
        </w:rPr>
        <w:t>you highlighted as most important for a successful revision, and then reply to each additional commen</w:t>
      </w:r>
      <w:r>
        <w:rPr>
          <w:lang w:val="en-GB"/>
        </w:rPr>
        <w:t>t of the reviewers.</w:t>
      </w:r>
    </w:p>
    <w:p w:rsidR="00B34413" w:rsidRDefault="00B34413">
      <w:pPr>
        <w:rPr>
          <w:rFonts w:hint="eastAsia"/>
          <w:sz w:val="21"/>
          <w:lang w:val="en-GB"/>
        </w:rPr>
      </w:pPr>
    </w:p>
    <w:p w:rsidR="00B34413" w:rsidRDefault="00202B87">
      <w:pPr>
        <w:pStyle w:val="berschrift3"/>
        <w:rPr>
          <w:rFonts w:hint="eastAsia"/>
        </w:rPr>
      </w:pPr>
      <w:r>
        <w:t xml:space="preserve">The </w:t>
      </w:r>
      <w:proofErr w:type="spellStart"/>
      <w:r>
        <w:t>editor’s</w:t>
      </w:r>
      <w:proofErr w:type="spellEnd"/>
      <w:r>
        <w:t xml:space="preserve"> </w:t>
      </w:r>
      <w:proofErr w:type="spellStart"/>
      <w:r>
        <w:t>points</w:t>
      </w:r>
      <w:proofErr w:type="spellEnd"/>
      <w:r>
        <w:t>:</w:t>
      </w:r>
    </w:p>
    <w:p w:rsidR="00B34413" w:rsidRDefault="00B34413">
      <w:pPr>
        <w:rPr>
          <w:rFonts w:hint="eastAsia"/>
          <w:sz w:val="21"/>
          <w:lang w:val="en-GB"/>
        </w:rPr>
      </w:pPr>
    </w:p>
    <w:p w:rsidR="00B34413" w:rsidRDefault="00202B87">
      <w:pPr>
        <w:rPr>
          <w:rFonts w:hint="eastAsia"/>
          <w:sz w:val="21"/>
          <w:lang w:val="en-GB"/>
        </w:rPr>
      </w:pPr>
      <w:r>
        <w:rPr>
          <w:lang w:val="en-GB"/>
        </w:rPr>
        <w:t>E1: Like Reviewer 1, I wondered if you could give a bit more rationale for the proposed deviations from the established coding rules. This section wasn’t particularly clear to me and I think you could provide addi</w:t>
      </w:r>
      <w:r>
        <w:rPr>
          <w:lang w:val="en-GB"/>
        </w:rPr>
        <w:t xml:space="preserve">tional arguments for these deviations.  </w:t>
      </w:r>
    </w:p>
    <w:p w:rsidR="00B34413" w:rsidRDefault="00B34413">
      <w:pPr>
        <w:rPr>
          <w:rFonts w:hint="eastAsia"/>
          <w:sz w:val="21"/>
          <w:lang w:val="en-GB"/>
        </w:rPr>
      </w:pPr>
    </w:p>
    <w:p w:rsidR="00B34413" w:rsidRDefault="00202B87">
      <w:pPr>
        <w:rPr>
          <w:rFonts w:hint="eastAsia"/>
          <w:i/>
          <w:iCs/>
          <w:sz w:val="21"/>
          <w:lang w:val="en-GB"/>
        </w:rPr>
      </w:pPr>
      <w:commentRangeStart w:id="2"/>
      <w:r>
        <w:rPr>
          <w:i/>
          <w:iCs/>
          <w:lang w:val="en-GB"/>
        </w:rPr>
        <w:t xml:space="preserve">One change concerned the application of the “second sentence rule”. The original coding systems for the TAT - which are the basis for </w:t>
      </w:r>
      <w:proofErr w:type="gramStart"/>
      <w:r>
        <w:rPr>
          <w:i/>
          <w:iCs/>
          <w:lang w:val="en-GB"/>
        </w:rPr>
        <w:t>Winter’s</w:t>
      </w:r>
      <w:proofErr w:type="gramEnd"/>
      <w:r>
        <w:rPr>
          <w:i/>
          <w:iCs/>
          <w:lang w:val="en-GB"/>
        </w:rPr>
        <w:t xml:space="preserve"> coding system - have no such rule. Winter introduced this rule mainly f</w:t>
      </w:r>
      <w:r>
        <w:rPr>
          <w:i/>
          <w:iCs/>
          <w:lang w:val="en-GB"/>
        </w:rPr>
        <w:t>or the coding of historical text material and speeches</w:t>
      </w:r>
      <w:commentRangeEnd w:id="2"/>
      <w:r w:rsidR="007D56D5">
        <w:rPr>
          <w:rStyle w:val="Kommentarzeichen"/>
          <w:rFonts w:cs="Mangal"/>
        </w:rPr>
        <w:commentReference w:id="2"/>
      </w:r>
      <w:r>
        <w:rPr>
          <w:i/>
          <w:iCs/>
          <w:lang w:val="en-GB"/>
        </w:rPr>
        <w:t xml:space="preserve">; hence, we think that there is rather a need for justification why such a rule should be employed in PSEs, which are close to the original TAT procedure. An omission of the second sentence rule brings </w:t>
      </w:r>
      <w:r>
        <w:rPr>
          <w:i/>
          <w:iCs/>
          <w:lang w:val="en-GB"/>
        </w:rPr>
        <w:t xml:space="preserve">the coding system closer to the original intention of coding fantasy stories. Furthermore, omitting </w:t>
      </w:r>
      <w:proofErr w:type="spellStart"/>
      <w:r>
        <w:rPr>
          <w:i/>
          <w:iCs/>
          <w:lang w:val="en-GB"/>
        </w:rPr>
        <w:t>codings</w:t>
      </w:r>
      <w:proofErr w:type="spellEnd"/>
      <w:r>
        <w:rPr>
          <w:i/>
          <w:iCs/>
          <w:lang w:val="en-GB"/>
        </w:rPr>
        <w:t xml:space="preserve"> might lead to a loss of relevant diagnostic information. Finally, coding every sentence has psychometric advantages, as the high prevalence of “null</w:t>
      </w:r>
      <w:r>
        <w:rPr>
          <w:i/>
          <w:iCs/>
          <w:lang w:val="en-GB"/>
        </w:rPr>
        <w:t>”-</w:t>
      </w:r>
      <w:proofErr w:type="spellStart"/>
      <w:r>
        <w:rPr>
          <w:i/>
          <w:iCs/>
          <w:lang w:val="en-GB"/>
        </w:rPr>
        <w:t>codings</w:t>
      </w:r>
      <w:proofErr w:type="spellEnd"/>
      <w:r>
        <w:rPr>
          <w:i/>
          <w:iCs/>
          <w:lang w:val="en-GB"/>
        </w:rPr>
        <w:t xml:space="preserve"> (which is amplified by the second sentence rule) complicates the estimation of person parameters in psychometric models. Potential interdependencies between </w:t>
      </w:r>
      <w:proofErr w:type="spellStart"/>
      <w:r>
        <w:rPr>
          <w:i/>
          <w:iCs/>
          <w:lang w:val="en-GB"/>
        </w:rPr>
        <w:t>codings</w:t>
      </w:r>
      <w:proofErr w:type="spellEnd"/>
      <w:r>
        <w:rPr>
          <w:i/>
          <w:iCs/>
          <w:lang w:val="en-GB"/>
        </w:rPr>
        <w:t xml:space="preserve"> should be handled in psychometric models, not by removing the data in the first p</w:t>
      </w:r>
      <w:r>
        <w:rPr>
          <w:i/>
          <w:iCs/>
          <w:lang w:val="en-GB"/>
        </w:rPr>
        <w:t>lace.</w:t>
      </w:r>
    </w:p>
    <w:p w:rsidR="00B34413" w:rsidRDefault="00B34413">
      <w:pPr>
        <w:rPr>
          <w:rFonts w:hint="eastAsia"/>
          <w:i/>
          <w:iCs/>
          <w:sz w:val="21"/>
          <w:lang w:val="en-GB"/>
        </w:rPr>
      </w:pPr>
    </w:p>
    <w:p w:rsidR="00B34413" w:rsidRDefault="00202B87">
      <w:pPr>
        <w:rPr>
          <w:rFonts w:hint="eastAsia"/>
          <w:i/>
          <w:iCs/>
          <w:sz w:val="21"/>
          <w:lang w:val="en-GB"/>
        </w:rPr>
      </w:pPr>
      <w:r>
        <w:rPr>
          <w:i/>
          <w:iCs/>
          <w:lang w:val="en-GB"/>
        </w:rPr>
        <w:t xml:space="preserve">Another change concerns the possibility of having a second coding of the same motive if another </w:t>
      </w:r>
      <w:proofErr w:type="gramStart"/>
      <w:r>
        <w:rPr>
          <w:i/>
          <w:iCs/>
          <w:lang w:val="en-GB"/>
        </w:rPr>
        <w:t>motive</w:t>
      </w:r>
      <w:proofErr w:type="gramEnd"/>
      <w:r>
        <w:rPr>
          <w:i/>
          <w:iCs/>
          <w:lang w:val="en-GB"/>
        </w:rPr>
        <w:t xml:space="preserve"> is coded in between. This happens very rarely (in about 0.5% of all sentences in the current data base). We opted to use the simplified coding sch</w:t>
      </w:r>
      <w:r>
        <w:rPr>
          <w:i/>
          <w:iCs/>
          <w:lang w:val="en-GB"/>
        </w:rPr>
        <w:t>eme in order to harmonize the slightly different coding systems in the data base.</w:t>
      </w:r>
    </w:p>
    <w:p w:rsidR="00B34413" w:rsidRDefault="00B34413">
      <w:pPr>
        <w:rPr>
          <w:rFonts w:hint="eastAsia"/>
          <w:i/>
          <w:iCs/>
          <w:sz w:val="21"/>
          <w:lang w:val="en-GB"/>
        </w:rPr>
      </w:pPr>
    </w:p>
    <w:p w:rsidR="00B34413" w:rsidRDefault="00202B87">
      <w:pPr>
        <w:rPr>
          <w:rFonts w:hint="eastAsia"/>
          <w:i/>
          <w:iCs/>
          <w:sz w:val="21"/>
          <w:lang w:val="en-GB"/>
        </w:rPr>
      </w:pPr>
      <w:r>
        <w:rPr>
          <w:i/>
          <w:iCs/>
          <w:lang w:val="en-GB"/>
        </w:rPr>
        <w:t xml:space="preserve">In the revised manuscript, we now present these arguments in a more </w:t>
      </w:r>
      <w:commentRangeStart w:id="3"/>
      <w:r>
        <w:rPr>
          <w:i/>
          <w:iCs/>
          <w:lang w:val="en-GB"/>
        </w:rPr>
        <w:t>elaborate way.</w:t>
      </w:r>
      <w:commentRangeEnd w:id="3"/>
      <w:r w:rsidR="00E82BA7">
        <w:rPr>
          <w:rStyle w:val="Kommentarzeichen"/>
          <w:rFonts w:cs="Mangal"/>
        </w:rPr>
        <w:commentReference w:id="3"/>
      </w:r>
    </w:p>
    <w:p w:rsidR="00B34413" w:rsidRDefault="00B34413">
      <w:pPr>
        <w:rPr>
          <w:rFonts w:hint="eastAsia"/>
          <w:sz w:val="21"/>
          <w:lang w:val="en-GB"/>
        </w:rPr>
      </w:pPr>
    </w:p>
    <w:p w:rsidR="00B34413" w:rsidRDefault="00202B87">
      <w:pPr>
        <w:rPr>
          <w:rFonts w:hint="eastAsia"/>
          <w:sz w:val="21"/>
          <w:lang w:val="en-GB"/>
        </w:rPr>
      </w:pPr>
      <w:r>
        <w:rPr>
          <w:lang w:val="en-GB"/>
        </w:rPr>
        <w:t>E2: Like Reviewer 1, I think it would strengthen your contribution if you could provide a</w:t>
      </w:r>
      <w:r>
        <w:rPr>
          <w:lang w:val="en-GB"/>
        </w:rPr>
        <w:t>dditional analysis on the relationship between motive scores derived by different ways to control for story length and psychological/</w:t>
      </w:r>
      <w:proofErr w:type="spellStart"/>
      <w:r>
        <w:rPr>
          <w:lang w:val="en-GB"/>
        </w:rPr>
        <w:t>behavioral</w:t>
      </w:r>
      <w:proofErr w:type="spellEnd"/>
      <w:r>
        <w:rPr>
          <w:lang w:val="en-GB"/>
        </w:rPr>
        <w:t xml:space="preserve"> outcomes or the effects of age, gender, education on pull of picture cards.  </w:t>
      </w:r>
    </w:p>
    <w:p w:rsidR="00B34413" w:rsidRDefault="00B34413">
      <w:pPr>
        <w:rPr>
          <w:rFonts w:hint="eastAsia"/>
          <w:sz w:val="21"/>
          <w:lang w:val="en-GB"/>
        </w:rPr>
      </w:pPr>
    </w:p>
    <w:p w:rsidR="00B34413" w:rsidRDefault="00202B87">
      <w:pPr>
        <w:rPr>
          <w:rFonts w:hint="eastAsia"/>
          <w:i/>
          <w:iCs/>
          <w:sz w:val="21"/>
          <w:lang w:val="en-GB"/>
        </w:rPr>
      </w:pPr>
      <w:del w:id="4" w:author="Hagemeyer" w:date="2019-09-26T11:41:00Z">
        <w:r w:rsidDel="00E82BA7">
          <w:rPr>
            <w:i/>
            <w:iCs/>
            <w:lang w:val="en-GB"/>
          </w:rPr>
          <w:lastRenderedPageBreak/>
          <w:delText xml:space="preserve">Done. </w:delText>
        </w:r>
      </w:del>
      <w:r>
        <w:rPr>
          <w:i/>
          <w:iCs/>
          <w:lang w:val="en-GB"/>
        </w:rPr>
        <w:t>As suggested by R2, we used</w:t>
      </w:r>
      <w:r>
        <w:rPr>
          <w:i/>
          <w:iCs/>
          <w:lang w:val="en-GB"/>
        </w:rPr>
        <w:t xml:space="preserve"> the well-</w:t>
      </w:r>
      <w:del w:id="5" w:author="Hagemeyer" w:date="2019-09-26T11:41:00Z">
        <w:r w:rsidDel="00E82BA7">
          <w:rPr>
            <w:i/>
            <w:iCs/>
            <w:lang w:val="en-GB"/>
          </w:rPr>
          <w:delText xml:space="preserve">known </w:delText>
        </w:r>
      </w:del>
      <w:ins w:id="6" w:author="Hagemeyer" w:date="2019-09-26T11:41:00Z">
        <w:r w:rsidR="00E82BA7">
          <w:rPr>
            <w:i/>
            <w:iCs/>
            <w:lang w:val="en-GB"/>
          </w:rPr>
          <w:t>established</w:t>
        </w:r>
        <w:r w:rsidR="00E82BA7">
          <w:rPr>
            <w:i/>
            <w:iCs/>
            <w:lang w:val="en-GB"/>
          </w:rPr>
          <w:t xml:space="preserve"> </w:t>
        </w:r>
      </w:ins>
      <w:r>
        <w:rPr>
          <w:i/>
          <w:iCs/>
          <w:lang w:val="en-GB"/>
        </w:rPr>
        <w:t>gender difference in the implicit intimacy/affiliation motive as showcase to demonstrate the different ways to control for story length. For this purpose, we used the newly added information about participants’ gender to replicate a publish</w:t>
      </w:r>
      <w:r>
        <w:rPr>
          <w:i/>
          <w:iCs/>
          <w:lang w:val="en-GB"/>
        </w:rPr>
        <w:t xml:space="preserve">ed meta-analysis on the </w:t>
      </w:r>
      <w:proofErr w:type="spellStart"/>
      <w:r>
        <w:rPr>
          <w:i/>
          <w:iCs/>
          <w:lang w:val="en-GB"/>
        </w:rPr>
        <w:t>nAff</w:t>
      </w:r>
      <w:proofErr w:type="spellEnd"/>
      <w:r>
        <w:rPr>
          <w:i/>
          <w:iCs/>
          <w:lang w:val="en-GB"/>
        </w:rPr>
        <w:t xml:space="preserve"> gender effect. A comparison of three different ways to control for story length revealed that the recommended procedure (with robust regression residuals) showed the strongest effect size, and that density score</w:t>
      </w:r>
      <w:ins w:id="7" w:author="Hagemeyer" w:date="2019-09-26T11:42:00Z">
        <w:r w:rsidR="00E82BA7">
          <w:rPr>
            <w:i/>
            <w:iCs/>
            <w:lang w:val="en-GB"/>
          </w:rPr>
          <w:t>s</w:t>
        </w:r>
      </w:ins>
      <w:r>
        <w:rPr>
          <w:i/>
          <w:iCs/>
          <w:lang w:val="en-GB"/>
        </w:rPr>
        <w:t xml:space="preserve"> showed the weak</w:t>
      </w:r>
      <w:r>
        <w:rPr>
          <w:i/>
          <w:iCs/>
          <w:lang w:val="en-GB"/>
        </w:rPr>
        <w:t>est effect (see new subsection “Effect of correction type on the affiliation gender effect.” in the revised manuscript).</w:t>
      </w:r>
    </w:p>
    <w:p w:rsidR="00B34413" w:rsidRDefault="00B34413">
      <w:pPr>
        <w:rPr>
          <w:rFonts w:hint="eastAsia"/>
          <w:i/>
          <w:iCs/>
          <w:sz w:val="21"/>
          <w:lang w:val="en-GB"/>
        </w:rPr>
      </w:pPr>
    </w:p>
    <w:p w:rsidR="00B34413" w:rsidRDefault="00B34413">
      <w:pPr>
        <w:rPr>
          <w:rFonts w:hint="eastAsia"/>
          <w:sz w:val="21"/>
          <w:lang w:val="en-GB"/>
        </w:rPr>
      </w:pPr>
    </w:p>
    <w:p w:rsidR="00B34413" w:rsidRDefault="00202B87">
      <w:pPr>
        <w:rPr>
          <w:rFonts w:hint="eastAsia"/>
          <w:sz w:val="21"/>
          <w:lang w:val="en-GB"/>
        </w:rPr>
      </w:pPr>
      <w:r>
        <w:rPr>
          <w:lang w:val="en-GB"/>
        </w:rPr>
        <w:t>E3: Reviewer 2 also highlighted important aspects of the data sets that would be helpful to include, such as details about age, gende</w:t>
      </w:r>
      <w:r>
        <w:rPr>
          <w:lang w:val="en-GB"/>
        </w:rPr>
        <w:t>r, word count, etc.  It may not be possible to include all of this information, but more information about the data sets will strengthen your overall contribution.</w:t>
      </w:r>
    </w:p>
    <w:p w:rsidR="00B34413" w:rsidRDefault="00B34413">
      <w:pPr>
        <w:rPr>
          <w:rFonts w:hint="eastAsia"/>
          <w:sz w:val="21"/>
          <w:lang w:val="en-GB"/>
        </w:rPr>
      </w:pPr>
    </w:p>
    <w:p w:rsidR="00B34413" w:rsidRDefault="00202B87">
      <w:pPr>
        <w:rPr>
          <w:rFonts w:hint="eastAsia"/>
          <w:i/>
          <w:iCs/>
          <w:sz w:val="21"/>
          <w:lang w:val="en-GB"/>
        </w:rPr>
      </w:pPr>
      <w:r>
        <w:rPr>
          <w:i/>
          <w:iCs/>
          <w:lang w:val="en-GB"/>
        </w:rPr>
        <w:t xml:space="preserve">As suggested, we added the word count to the summary table of the picture </w:t>
      </w:r>
      <w:proofErr w:type="spellStart"/>
      <w:r>
        <w:rPr>
          <w:i/>
          <w:iCs/>
          <w:lang w:val="en-GB"/>
        </w:rPr>
        <w:t>descriptives</w:t>
      </w:r>
      <w:proofErr w:type="spellEnd"/>
      <w:r>
        <w:rPr>
          <w:i/>
          <w:iCs/>
          <w:lang w:val="en-GB"/>
        </w:rPr>
        <w:t>. Fur</w:t>
      </w:r>
      <w:r>
        <w:rPr>
          <w:i/>
          <w:iCs/>
          <w:lang w:val="en-GB"/>
        </w:rPr>
        <w:t>thermore, we managed to associate individual-level information on age and gender wherever possible. For two (archival) data sets, it was not possible to match the associat</w:t>
      </w:r>
      <w:ins w:id="8" w:author="Hagemeyer" w:date="2019-09-26T11:43:00Z">
        <w:r w:rsidR="00E82BA7">
          <w:rPr>
            <w:i/>
            <w:iCs/>
            <w:lang w:val="en-GB"/>
          </w:rPr>
          <w:t>ed</w:t>
        </w:r>
      </w:ins>
      <w:del w:id="9" w:author="Hagemeyer" w:date="2019-09-26T11:43:00Z">
        <w:r w:rsidDel="00E82BA7">
          <w:rPr>
            <w:i/>
            <w:iCs/>
            <w:lang w:val="en-GB"/>
          </w:rPr>
          <w:delText>i</w:delText>
        </w:r>
        <w:r w:rsidDel="00E82BA7">
          <w:rPr>
            <w:i/>
            <w:iCs/>
            <w:lang w:val="en-GB"/>
          </w:rPr>
          <w:delText>n</w:delText>
        </w:r>
        <w:r w:rsidDel="00E82BA7">
          <w:rPr>
            <w:i/>
            <w:iCs/>
            <w:lang w:val="en-GB"/>
          </w:rPr>
          <w:delText>g</w:delText>
        </w:r>
      </w:del>
      <w:r>
        <w:rPr>
          <w:i/>
          <w:iCs/>
          <w:lang w:val="en-GB"/>
        </w:rPr>
        <w:t xml:space="preserve"> demographics, but for 24 of the 26 data sets we </w:t>
      </w:r>
      <w:del w:id="10" w:author="Hagemeyer" w:date="2019-09-26T11:43:00Z">
        <w:r w:rsidDel="00E82BA7">
          <w:rPr>
            <w:i/>
            <w:iCs/>
            <w:lang w:val="en-GB"/>
          </w:rPr>
          <w:delText xml:space="preserve">can </w:delText>
        </w:r>
      </w:del>
      <w:r>
        <w:rPr>
          <w:i/>
          <w:iCs/>
          <w:lang w:val="en-GB"/>
        </w:rPr>
        <w:t>now provide this information.</w:t>
      </w:r>
    </w:p>
    <w:p w:rsidR="00B34413" w:rsidRDefault="00B34413">
      <w:pPr>
        <w:rPr>
          <w:rFonts w:hint="eastAsia"/>
          <w:i/>
          <w:iCs/>
          <w:sz w:val="21"/>
          <w:lang w:val="en-GB"/>
        </w:rPr>
      </w:pPr>
    </w:p>
    <w:p w:rsidR="00B34413" w:rsidRDefault="00202B87">
      <w:pPr>
        <w:rPr>
          <w:rFonts w:hint="eastAsia"/>
          <w:i/>
          <w:iCs/>
          <w:sz w:val="21"/>
          <w:lang w:val="en-GB"/>
        </w:rPr>
      </w:pPr>
      <w:r>
        <w:rPr>
          <w:i/>
          <w:iCs/>
          <w:lang w:val="en-GB"/>
        </w:rPr>
        <w:t>Additionally, we now provide additional information on the study-level: Date and location of data collection, Administration method (handwritten/ computer-written online study / computer-written in lab), Setting of data collection (individual / group testi</w:t>
      </w:r>
      <w:r>
        <w:rPr>
          <w:i/>
          <w:iCs/>
          <w:lang w:val="en-GB"/>
        </w:rPr>
        <w:t xml:space="preserve">ng), Population (students / mostly students / mostly non-students / non-students) (see Table 2 in the revised </w:t>
      </w:r>
      <w:commentRangeStart w:id="11"/>
      <w:r>
        <w:rPr>
          <w:i/>
          <w:iCs/>
          <w:lang w:val="en-GB"/>
        </w:rPr>
        <w:t>manuscript).</w:t>
      </w:r>
      <w:commentRangeEnd w:id="11"/>
      <w:r w:rsidR="00E82BA7">
        <w:rPr>
          <w:rStyle w:val="Kommentarzeichen"/>
          <w:rFonts w:cs="Mangal"/>
        </w:rPr>
        <w:commentReference w:id="11"/>
      </w:r>
    </w:p>
    <w:p w:rsidR="00B34413" w:rsidRDefault="00B34413">
      <w:pPr>
        <w:rPr>
          <w:rFonts w:hint="eastAsia"/>
          <w:sz w:val="21"/>
          <w:lang w:val="en-GB"/>
        </w:rPr>
      </w:pPr>
    </w:p>
    <w:p w:rsidR="00B34413" w:rsidRDefault="00B34413">
      <w:pPr>
        <w:rPr>
          <w:rFonts w:hint="eastAsia"/>
          <w:sz w:val="21"/>
          <w:lang w:val="en-GB"/>
        </w:rPr>
      </w:pPr>
    </w:p>
    <w:p w:rsidR="00B34413" w:rsidRDefault="00202B87">
      <w:pPr>
        <w:rPr>
          <w:rFonts w:hint="eastAsia"/>
          <w:sz w:val="21"/>
          <w:lang w:val="en-GB"/>
        </w:rPr>
      </w:pPr>
      <w:r>
        <w:rPr>
          <w:lang w:val="en-GB"/>
        </w:rPr>
        <w:t>E4: At JPA we require authors to report statistical results using standard effect size measures (e.g., r, Cohen's d) in addition to</w:t>
      </w:r>
      <w:r>
        <w:rPr>
          <w:lang w:val="en-GB"/>
        </w:rPr>
        <w:t xml:space="preserve"> statistical significance. Please include effect sizes that correspond to all of your statistical findings when you submit a revised manuscript. </w:t>
      </w:r>
    </w:p>
    <w:p w:rsidR="00B34413" w:rsidRDefault="00B34413">
      <w:pPr>
        <w:rPr>
          <w:rFonts w:hint="eastAsia"/>
          <w:sz w:val="21"/>
          <w:lang w:val="en-GB"/>
        </w:rPr>
      </w:pPr>
    </w:p>
    <w:p w:rsidR="00B34413" w:rsidRDefault="00E82BA7">
      <w:pPr>
        <w:rPr>
          <w:rFonts w:hint="eastAsia"/>
          <w:i/>
          <w:iCs/>
          <w:sz w:val="21"/>
          <w:lang w:val="en-GB"/>
        </w:rPr>
      </w:pPr>
      <w:ins w:id="12" w:author="Hagemeyer" w:date="2019-09-26T11:47:00Z">
        <w:r>
          <w:rPr>
            <w:i/>
            <w:iCs/>
            <w:lang w:val="en-GB"/>
          </w:rPr>
          <w:t xml:space="preserve">In the revised manuscript, effect sizes are reported wherever </w:t>
        </w:r>
      </w:ins>
      <w:ins w:id="13" w:author="Hagemeyer" w:date="2019-09-26T11:49:00Z">
        <w:r w:rsidR="00553BA8">
          <w:rPr>
            <w:i/>
            <w:iCs/>
            <w:lang w:val="en-GB"/>
          </w:rPr>
          <w:t>feasible</w:t>
        </w:r>
      </w:ins>
      <w:ins w:id="14" w:author="Hagemeyer" w:date="2019-09-26T11:47:00Z">
        <w:r>
          <w:rPr>
            <w:i/>
            <w:iCs/>
            <w:lang w:val="en-GB"/>
          </w:rPr>
          <w:t xml:space="preserve">. Specifically, </w:t>
        </w:r>
      </w:ins>
      <w:r w:rsidR="00202B87">
        <w:rPr>
          <w:i/>
          <w:iCs/>
          <w:lang w:val="en-GB"/>
        </w:rPr>
        <w:t xml:space="preserve">Table </w:t>
      </w:r>
      <w:r w:rsidR="00202B87">
        <w:rPr>
          <w:i/>
          <w:iCs/>
          <w:lang w:val="en-GB"/>
        </w:rPr>
        <w:t>7</w:t>
      </w:r>
      <w:ins w:id="15" w:author="Hagemeyer" w:date="2019-09-26T11:45:00Z">
        <w:r>
          <w:rPr>
            <w:i/>
            <w:iCs/>
            <w:lang w:val="en-GB"/>
          </w:rPr>
          <w:t xml:space="preserve"> </w:t>
        </w:r>
      </w:ins>
      <w:del w:id="16" w:author="Hagemeyer" w:date="2019-09-26T11:47:00Z">
        <w:r w:rsidR="00202B87" w:rsidDel="00E82BA7">
          <w:rPr>
            <w:i/>
            <w:iCs/>
            <w:lang w:val="en-GB"/>
          </w:rPr>
          <w:delText xml:space="preserve"> </w:delText>
        </w:r>
      </w:del>
      <w:del w:id="17" w:author="Hagemeyer" w:date="2019-09-26T11:44:00Z">
        <w:r w:rsidR="00202B87" w:rsidDel="00E82BA7">
          <w:rPr>
            <w:i/>
            <w:iCs/>
            <w:lang w:val="en-GB"/>
          </w:rPr>
          <w:delText xml:space="preserve">already </w:delText>
        </w:r>
      </w:del>
      <w:r w:rsidR="00202B87">
        <w:rPr>
          <w:i/>
          <w:iCs/>
          <w:lang w:val="en-GB"/>
        </w:rPr>
        <w:t xml:space="preserve">reports marginal R² for the predictor sets as an effect size measure. The new Table 8 </w:t>
      </w:r>
      <w:del w:id="18" w:author="Hagemeyer" w:date="2019-09-26T11:46:00Z">
        <w:r w:rsidR="00202B87" w:rsidDel="00E82BA7">
          <w:rPr>
            <w:i/>
            <w:iCs/>
            <w:lang w:val="en-GB"/>
          </w:rPr>
          <w:delText xml:space="preserve">of </w:delText>
        </w:r>
      </w:del>
      <w:ins w:id="19" w:author="Hagemeyer" w:date="2019-09-26T11:46:00Z">
        <w:r>
          <w:rPr>
            <w:i/>
            <w:iCs/>
            <w:lang w:val="en-GB"/>
          </w:rPr>
          <w:t xml:space="preserve">for </w:t>
        </w:r>
      </w:ins>
      <w:r w:rsidR="00202B87">
        <w:rPr>
          <w:i/>
          <w:iCs/>
          <w:lang w:val="en-GB"/>
        </w:rPr>
        <w:t xml:space="preserve">the </w:t>
      </w:r>
      <w:r w:rsidR="00202B87">
        <w:rPr>
          <w:i/>
          <w:iCs/>
          <w:lang w:val="en-GB"/>
        </w:rPr>
        <w:t xml:space="preserve">gender effect meta-analysis </w:t>
      </w:r>
      <w:del w:id="20" w:author="Hagemeyer" w:date="2019-09-26T11:46:00Z">
        <w:r w:rsidR="00202B87" w:rsidDel="00E82BA7">
          <w:rPr>
            <w:i/>
            <w:iCs/>
            <w:lang w:val="en-GB"/>
          </w:rPr>
          <w:delText>report</w:delText>
        </w:r>
      </w:del>
      <w:ins w:id="21" w:author="Hagemeyer" w:date="2019-09-26T11:46:00Z">
        <w:r>
          <w:rPr>
            <w:i/>
            <w:iCs/>
            <w:lang w:val="en-GB"/>
          </w:rPr>
          <w:t>include</w:t>
        </w:r>
      </w:ins>
      <w:r w:rsidR="00202B87">
        <w:rPr>
          <w:i/>
          <w:iCs/>
          <w:lang w:val="en-GB"/>
        </w:rPr>
        <w:t>s Hedge’s g.</w:t>
      </w:r>
    </w:p>
    <w:p w:rsidR="00B34413" w:rsidRDefault="00B34413">
      <w:pPr>
        <w:rPr>
          <w:rFonts w:hint="eastAsia"/>
          <w:i/>
          <w:iCs/>
          <w:sz w:val="21"/>
          <w:lang w:val="en-GB"/>
        </w:rPr>
      </w:pPr>
    </w:p>
    <w:p w:rsidR="00B34413" w:rsidRDefault="00202B87">
      <w:pPr>
        <w:rPr>
          <w:rFonts w:hint="eastAsia"/>
          <w:i/>
          <w:iCs/>
          <w:sz w:val="21"/>
          <w:lang w:val="en-GB"/>
        </w:rPr>
      </w:pPr>
      <w:r>
        <w:rPr>
          <w:i/>
          <w:iCs/>
          <w:lang w:val="en-GB"/>
        </w:rPr>
        <w:t>For the analysis of the decline effect, all of our inferential tests involve mixed effect models, due to the nested data structure. To our knowledge, there is no agreed-upon method of computing standardized e</w:t>
      </w:r>
      <w:r>
        <w:rPr>
          <w:i/>
          <w:iCs/>
          <w:lang w:val="en-GB"/>
        </w:rPr>
        <w:t xml:space="preserve">ffect sizes in these models, as multiple ways of standardizing are possible. For these reasons several scholars recommend to report unstandardized coefficients (REF TODO!), as we did, </w:t>
      </w:r>
      <w:del w:id="22" w:author="Hagemeyer" w:date="2019-09-26T11:48:00Z">
        <w:r w:rsidDel="00553BA8">
          <w:rPr>
            <w:i/>
            <w:iCs/>
            <w:lang w:val="en-GB"/>
          </w:rPr>
          <w:delText xml:space="preserve">as </w:delText>
        </w:r>
      </w:del>
      <w:ins w:id="23" w:author="Hagemeyer" w:date="2019-09-26T11:48:00Z">
        <w:r w:rsidR="00553BA8">
          <w:rPr>
            <w:i/>
            <w:iCs/>
            <w:lang w:val="en-GB"/>
          </w:rPr>
          <w:t>because</w:t>
        </w:r>
        <w:r w:rsidR="00553BA8">
          <w:rPr>
            <w:i/>
            <w:iCs/>
            <w:lang w:val="en-GB"/>
          </w:rPr>
          <w:t xml:space="preserve"> </w:t>
        </w:r>
      </w:ins>
      <w:r>
        <w:rPr>
          <w:i/>
          <w:iCs/>
          <w:lang w:val="en-GB"/>
        </w:rPr>
        <w:t>they allow much clearer interpretation</w:t>
      </w:r>
      <w:ins w:id="24" w:author="Hagemeyer" w:date="2019-09-26T11:49:00Z">
        <w:r w:rsidR="00553BA8">
          <w:rPr>
            <w:i/>
            <w:iCs/>
            <w:lang w:val="en-GB"/>
          </w:rPr>
          <w:t>s</w:t>
        </w:r>
      </w:ins>
      <w:r>
        <w:rPr>
          <w:i/>
          <w:iCs/>
          <w:lang w:val="en-GB"/>
        </w:rPr>
        <w:t>. As another approach, Rights a</w:t>
      </w:r>
      <w:r>
        <w:rPr>
          <w:i/>
          <w:iCs/>
          <w:lang w:val="en-GB"/>
        </w:rPr>
        <w:t xml:space="preserve">nd </w:t>
      </w:r>
      <w:proofErr w:type="spellStart"/>
      <w:r>
        <w:rPr>
          <w:i/>
          <w:iCs/>
          <w:lang w:val="en-GB"/>
        </w:rPr>
        <w:t>Sterba</w:t>
      </w:r>
      <w:proofErr w:type="spellEnd"/>
      <w:r>
        <w:rPr>
          <w:i/>
          <w:iCs/>
          <w:lang w:val="en-GB"/>
        </w:rPr>
        <w:t xml:space="preserve"> (2019) recently proposed 12 different R² measures (for the full model, not for single coefficients), each carrying another meaning. We don’t think that this is relevant or helpful for guiding the interpretation in the current analyses. </w:t>
      </w:r>
      <w:commentRangeStart w:id="25"/>
      <w:r>
        <w:rPr>
          <w:i/>
          <w:iCs/>
          <w:lang w:val="en-GB"/>
        </w:rPr>
        <w:t>However, i</w:t>
      </w:r>
      <w:r>
        <w:rPr>
          <w:i/>
          <w:iCs/>
          <w:lang w:val="en-GB"/>
        </w:rPr>
        <w:t xml:space="preserve">f </w:t>
      </w:r>
      <w:del w:id="26" w:author="Hagemeyer" w:date="2019-09-26T11:50:00Z">
        <w:r w:rsidDel="00553BA8">
          <w:rPr>
            <w:i/>
            <w:iCs/>
            <w:lang w:val="en-GB"/>
          </w:rPr>
          <w:delText xml:space="preserve">you point us to </w:delText>
        </w:r>
      </w:del>
      <w:r>
        <w:rPr>
          <w:i/>
          <w:iCs/>
          <w:lang w:val="en-GB"/>
        </w:rPr>
        <w:t>the journal</w:t>
      </w:r>
      <w:del w:id="27" w:author="Hagemeyer" w:date="2019-09-26T11:50:00Z">
        <w:r w:rsidDel="00553BA8">
          <w:rPr>
            <w:i/>
            <w:iCs/>
            <w:lang w:val="en-GB"/>
          </w:rPr>
          <w:delText>’s</w:delText>
        </w:r>
      </w:del>
      <w:ins w:id="28" w:author="Hagemeyer" w:date="2019-09-26T11:50:00Z">
        <w:r w:rsidR="00553BA8">
          <w:rPr>
            <w:i/>
            <w:iCs/>
            <w:lang w:val="en-GB"/>
          </w:rPr>
          <w:t xml:space="preserve"> has a</w:t>
        </w:r>
      </w:ins>
      <w:r>
        <w:rPr>
          <w:i/>
          <w:iCs/>
          <w:lang w:val="en-GB"/>
        </w:rPr>
        <w:t xml:space="preserve"> preferred way of computing standardized estimates </w:t>
      </w:r>
      <w:del w:id="29" w:author="Hagemeyer" w:date="2019-09-26T11:51:00Z">
        <w:r w:rsidDel="00553BA8">
          <w:rPr>
            <w:i/>
            <w:iCs/>
            <w:lang w:val="en-GB"/>
          </w:rPr>
          <w:delText xml:space="preserve">in </w:delText>
        </w:r>
      </w:del>
      <w:ins w:id="30" w:author="Hagemeyer" w:date="2019-09-26T11:51:00Z">
        <w:r w:rsidR="00553BA8">
          <w:rPr>
            <w:i/>
            <w:iCs/>
            <w:lang w:val="en-GB"/>
          </w:rPr>
          <w:t>for</w:t>
        </w:r>
        <w:r w:rsidR="00553BA8">
          <w:rPr>
            <w:i/>
            <w:iCs/>
            <w:lang w:val="en-GB"/>
          </w:rPr>
          <w:t xml:space="preserve"> </w:t>
        </w:r>
      </w:ins>
      <w:r>
        <w:rPr>
          <w:i/>
          <w:iCs/>
          <w:lang w:val="en-GB"/>
        </w:rPr>
        <w:t>these models, we certainly can provide them</w:t>
      </w:r>
      <w:ins w:id="31" w:author="Hagemeyer" w:date="2019-09-26T11:51:00Z">
        <w:r w:rsidR="00553BA8">
          <w:rPr>
            <w:i/>
            <w:iCs/>
            <w:lang w:val="en-GB"/>
          </w:rPr>
          <w:t xml:space="preserve"> in another revision</w:t>
        </w:r>
      </w:ins>
      <w:r>
        <w:rPr>
          <w:i/>
          <w:iCs/>
          <w:lang w:val="en-GB"/>
        </w:rPr>
        <w:t>.</w:t>
      </w:r>
      <w:commentRangeEnd w:id="25"/>
      <w:r>
        <w:commentReference w:id="25"/>
      </w:r>
    </w:p>
    <w:p w:rsidR="00B34413" w:rsidRDefault="00B34413">
      <w:pPr>
        <w:rPr>
          <w:rFonts w:hint="eastAsia"/>
          <w:sz w:val="21"/>
          <w:lang w:val="en-GB"/>
        </w:rPr>
      </w:pPr>
    </w:p>
    <w:p w:rsidR="00B34413" w:rsidRDefault="00B34413">
      <w:pPr>
        <w:rPr>
          <w:rFonts w:hint="eastAsia"/>
          <w:sz w:val="21"/>
          <w:lang w:val="en-GB"/>
        </w:rPr>
      </w:pPr>
    </w:p>
    <w:p w:rsidR="00B34413" w:rsidRDefault="00202B87">
      <w:pPr>
        <w:pStyle w:val="berschrift3"/>
        <w:rPr>
          <w:rFonts w:hint="eastAsia"/>
        </w:rPr>
      </w:pPr>
      <w:proofErr w:type="spellStart"/>
      <w:r>
        <w:t>Reviewer</w:t>
      </w:r>
      <w:proofErr w:type="spellEnd"/>
      <w:r>
        <w:t xml:space="preserve"> 1</w:t>
      </w:r>
    </w:p>
    <w:p w:rsidR="00B34413" w:rsidRDefault="00B34413">
      <w:pPr>
        <w:rPr>
          <w:rFonts w:hint="eastAsia"/>
          <w:sz w:val="21"/>
          <w:lang w:val="en-GB"/>
        </w:rPr>
      </w:pPr>
    </w:p>
    <w:p w:rsidR="00B34413" w:rsidRDefault="00202B87">
      <w:pPr>
        <w:rPr>
          <w:rFonts w:hint="eastAsia"/>
          <w:sz w:val="21"/>
          <w:lang w:val="en-GB"/>
        </w:rPr>
      </w:pPr>
      <w:r>
        <w:rPr>
          <w:lang w:val="en-GB"/>
        </w:rPr>
        <w:t>R1.1: [...] a number of recommendations are given that mostly mirror procedures typically implemented by rese</w:t>
      </w:r>
      <w:r>
        <w:rPr>
          <w:lang w:val="en-GB"/>
        </w:rPr>
        <w:t xml:space="preserve">archers in the field. Given this widespread agreement, I wonder whether colleagues in the field really check different ways of controlling for story length to gain </w:t>
      </w:r>
      <w:proofErr w:type="spellStart"/>
      <w:r>
        <w:rPr>
          <w:lang w:val="en-GB"/>
        </w:rPr>
        <w:t>favorable</w:t>
      </w:r>
      <w:proofErr w:type="spellEnd"/>
      <w:r>
        <w:rPr>
          <w:lang w:val="en-GB"/>
        </w:rPr>
        <w:t xml:space="preserve"> results (see page 10).</w:t>
      </w:r>
    </w:p>
    <w:p w:rsidR="00B34413" w:rsidRDefault="00B34413">
      <w:pPr>
        <w:rPr>
          <w:rFonts w:hint="eastAsia"/>
          <w:sz w:val="21"/>
          <w:lang w:val="en-GB"/>
        </w:rPr>
      </w:pPr>
    </w:p>
    <w:p w:rsidR="00B34413" w:rsidRDefault="00202B87">
      <w:pPr>
        <w:rPr>
          <w:rFonts w:hint="eastAsia"/>
          <w:i/>
          <w:iCs/>
          <w:sz w:val="21"/>
          <w:lang w:val="en-GB"/>
        </w:rPr>
      </w:pPr>
      <w:r>
        <w:rPr>
          <w:i/>
          <w:iCs/>
          <w:lang w:val="en-GB"/>
        </w:rPr>
        <w:t>We toned that part down and now write about a “potential r</w:t>
      </w:r>
      <w:r>
        <w:rPr>
          <w:i/>
          <w:iCs/>
          <w:lang w:val="en-GB"/>
        </w:rPr>
        <w:t>esearcher’s degree of freedom”, without implying that this indeed has been employed in the field.</w:t>
      </w:r>
    </w:p>
    <w:p w:rsidR="00B34413" w:rsidRDefault="00B34413">
      <w:pPr>
        <w:rPr>
          <w:rFonts w:hint="eastAsia"/>
          <w:sz w:val="21"/>
          <w:lang w:val="en-GB"/>
        </w:rPr>
      </w:pPr>
    </w:p>
    <w:p w:rsidR="00B34413" w:rsidRDefault="00B34413">
      <w:pPr>
        <w:rPr>
          <w:rFonts w:hint="eastAsia"/>
          <w:sz w:val="21"/>
          <w:lang w:val="en-GB"/>
        </w:rPr>
      </w:pPr>
    </w:p>
    <w:p w:rsidR="00B34413" w:rsidRDefault="00202B87">
      <w:pPr>
        <w:rPr>
          <w:rFonts w:hint="eastAsia"/>
          <w:sz w:val="21"/>
          <w:lang w:val="en-GB"/>
        </w:rPr>
      </w:pPr>
      <w:r>
        <w:rPr>
          <w:lang w:val="en-GB"/>
        </w:rPr>
        <w:t xml:space="preserve">R1.2: Given the coding rules recommended by </w:t>
      </w:r>
      <w:proofErr w:type="gramStart"/>
      <w:r>
        <w:rPr>
          <w:lang w:val="en-GB"/>
        </w:rPr>
        <w:t>Winter</w:t>
      </w:r>
      <w:proofErr w:type="gramEnd"/>
      <w:r>
        <w:rPr>
          <w:lang w:val="en-GB"/>
        </w:rPr>
        <w:t xml:space="preserve"> (1994), the authors propose a slightly different approach in motive coding. They recommend scoring a) an </w:t>
      </w:r>
      <w:r>
        <w:rPr>
          <w:lang w:val="en-GB"/>
        </w:rPr>
        <w:t>indicator for a given motive only once per sentence and b) every single sentence. As there are clear differences in verbal fluency between participants, I wonder whether such an approach does not lay too much stress on motive imagery in relatively short se</w:t>
      </w:r>
      <w:r>
        <w:rPr>
          <w:lang w:val="en-GB"/>
        </w:rPr>
        <w:t>ntences. It also seems that basically two labs have contributed to the promoted databases (see Table 2). However, even within those two labs different coding rules were applied (e.g., sentence rule). The authors might provide additional arguments for the p</w:t>
      </w:r>
      <w:r>
        <w:rPr>
          <w:lang w:val="en-GB"/>
        </w:rPr>
        <w:t>roposed deviations from established coding rules.</w:t>
      </w:r>
    </w:p>
    <w:p w:rsidR="00B34413" w:rsidRDefault="00B34413">
      <w:pPr>
        <w:rPr>
          <w:rFonts w:hint="eastAsia"/>
          <w:sz w:val="21"/>
          <w:lang w:val="en-GB"/>
        </w:rPr>
      </w:pPr>
    </w:p>
    <w:p w:rsidR="00B34413" w:rsidRDefault="00202B87">
      <w:pPr>
        <w:rPr>
          <w:rFonts w:hint="eastAsia"/>
          <w:i/>
          <w:iCs/>
          <w:sz w:val="21"/>
          <w:lang w:val="en-GB"/>
        </w:rPr>
      </w:pPr>
      <w:del w:id="32" w:author="Hagemeyer" w:date="2019-09-26T11:53:00Z">
        <w:r w:rsidDel="00553BA8">
          <w:rPr>
            <w:i/>
            <w:iCs/>
            <w:lang w:val="en-GB"/>
          </w:rPr>
          <w:delText>Done (</w:delText>
        </w:r>
      </w:del>
      <w:ins w:id="33" w:author="Hagemeyer" w:date="2019-09-26T11:53:00Z">
        <w:r w:rsidR="00553BA8">
          <w:rPr>
            <w:i/>
            <w:iCs/>
            <w:lang w:val="en-GB"/>
          </w:rPr>
          <w:t xml:space="preserve">Please, </w:t>
        </w:r>
      </w:ins>
      <w:r>
        <w:rPr>
          <w:i/>
          <w:iCs/>
          <w:lang w:val="en-GB"/>
        </w:rPr>
        <w:t xml:space="preserve">see our </w:t>
      </w:r>
      <w:del w:id="34" w:author="Hagemeyer" w:date="2019-09-26T11:53:00Z">
        <w:r w:rsidDel="00553BA8">
          <w:rPr>
            <w:i/>
            <w:iCs/>
            <w:lang w:val="en-GB"/>
          </w:rPr>
          <w:delText xml:space="preserve">answer </w:delText>
        </w:r>
      </w:del>
      <w:ins w:id="35" w:author="Hagemeyer" w:date="2019-09-26T11:53:00Z">
        <w:r w:rsidR="00553BA8">
          <w:rPr>
            <w:i/>
            <w:iCs/>
            <w:lang w:val="en-GB"/>
          </w:rPr>
          <w:t>response</w:t>
        </w:r>
        <w:r w:rsidR="00553BA8">
          <w:rPr>
            <w:i/>
            <w:iCs/>
            <w:lang w:val="en-GB"/>
          </w:rPr>
          <w:t xml:space="preserve"> </w:t>
        </w:r>
      </w:ins>
      <w:r>
        <w:rPr>
          <w:i/>
          <w:iCs/>
          <w:lang w:val="en-GB"/>
        </w:rPr>
        <w:t>to E</w:t>
      </w:r>
      <w:r>
        <w:rPr>
          <w:i/>
          <w:iCs/>
          <w:lang w:val="en-GB"/>
        </w:rPr>
        <w:t>1</w:t>
      </w:r>
      <w:del w:id="36" w:author="Hagemeyer" w:date="2019-09-26T11:53:00Z">
        <w:r w:rsidDel="00553BA8">
          <w:rPr>
            <w:i/>
            <w:iCs/>
            <w:lang w:val="en-GB"/>
          </w:rPr>
          <w:delText>)</w:delText>
        </w:r>
      </w:del>
      <w:r>
        <w:rPr>
          <w:i/>
          <w:iCs/>
          <w:lang w:val="en-GB"/>
        </w:rPr>
        <w:t>.</w:t>
      </w:r>
    </w:p>
    <w:p w:rsidR="00B34413" w:rsidRDefault="00B34413">
      <w:pPr>
        <w:rPr>
          <w:rFonts w:hint="eastAsia"/>
          <w:sz w:val="21"/>
          <w:lang w:val="en-GB"/>
        </w:rPr>
      </w:pPr>
    </w:p>
    <w:p w:rsidR="00B34413" w:rsidRDefault="00202B87">
      <w:pPr>
        <w:rPr>
          <w:rFonts w:hint="eastAsia"/>
          <w:sz w:val="21"/>
          <w:lang w:val="en-GB"/>
        </w:rPr>
      </w:pPr>
      <w:r>
        <w:rPr>
          <w:lang w:val="en-GB"/>
        </w:rPr>
        <w:t xml:space="preserve">R1.3: In general, the significance of the paper could be strengthened if the authors would provide additional analyses on, for example, the relationship between motive scores </w:t>
      </w:r>
      <w:r>
        <w:rPr>
          <w:lang w:val="en-GB"/>
        </w:rPr>
        <w:t>derived by different ways to control for story length and psychological/</w:t>
      </w:r>
      <w:proofErr w:type="spellStart"/>
      <w:r>
        <w:rPr>
          <w:lang w:val="en-GB"/>
        </w:rPr>
        <w:t>behavioral</w:t>
      </w:r>
      <w:proofErr w:type="spellEnd"/>
      <w:r>
        <w:rPr>
          <w:lang w:val="en-GB"/>
        </w:rPr>
        <w:t xml:space="preserve"> outcomes or effects of age, gender, and education on pull of picture cards.</w:t>
      </w:r>
    </w:p>
    <w:p w:rsidR="00B34413" w:rsidRDefault="00B34413">
      <w:pPr>
        <w:rPr>
          <w:rFonts w:hint="eastAsia"/>
          <w:sz w:val="21"/>
          <w:lang w:val="en-GB"/>
        </w:rPr>
      </w:pPr>
    </w:p>
    <w:p w:rsidR="00B34413" w:rsidRDefault="00202B87">
      <w:pPr>
        <w:rPr>
          <w:rFonts w:hint="eastAsia"/>
          <w:i/>
          <w:iCs/>
          <w:sz w:val="21"/>
          <w:lang w:val="en-GB"/>
        </w:rPr>
      </w:pPr>
      <w:r>
        <w:rPr>
          <w:i/>
          <w:iCs/>
          <w:lang w:val="en-GB"/>
        </w:rPr>
        <w:t>This is an excellent idea, which we implemented in an analysis on the well-known gender effect o</w:t>
      </w:r>
      <w:r>
        <w:rPr>
          <w:i/>
          <w:iCs/>
          <w:lang w:val="en-GB"/>
        </w:rPr>
        <w:t xml:space="preserve">n </w:t>
      </w:r>
      <w:proofErr w:type="spellStart"/>
      <w:r>
        <w:rPr>
          <w:i/>
          <w:iCs/>
          <w:lang w:val="en-GB"/>
        </w:rPr>
        <w:t>nAff</w:t>
      </w:r>
      <w:proofErr w:type="spellEnd"/>
      <w:r>
        <w:rPr>
          <w:i/>
          <w:iCs/>
          <w:lang w:val="en-GB"/>
        </w:rPr>
        <w:t xml:space="preserve"> (see also our </w:t>
      </w:r>
      <w:del w:id="37" w:author="Hagemeyer" w:date="2019-09-26T11:53:00Z">
        <w:r w:rsidDel="00553BA8">
          <w:rPr>
            <w:i/>
            <w:iCs/>
            <w:lang w:val="en-GB"/>
          </w:rPr>
          <w:delText xml:space="preserve">answer </w:delText>
        </w:r>
      </w:del>
      <w:ins w:id="38" w:author="Hagemeyer" w:date="2019-09-26T11:53:00Z">
        <w:r w:rsidR="00553BA8">
          <w:rPr>
            <w:i/>
            <w:iCs/>
            <w:lang w:val="en-GB"/>
          </w:rPr>
          <w:t>response</w:t>
        </w:r>
        <w:r w:rsidR="00553BA8">
          <w:rPr>
            <w:i/>
            <w:iCs/>
            <w:lang w:val="en-GB"/>
          </w:rPr>
          <w:t xml:space="preserve"> </w:t>
        </w:r>
      </w:ins>
      <w:r>
        <w:rPr>
          <w:i/>
          <w:iCs/>
          <w:lang w:val="en-GB"/>
        </w:rPr>
        <w:t>to E2).</w:t>
      </w:r>
    </w:p>
    <w:p w:rsidR="00B34413" w:rsidRDefault="00B34413">
      <w:pPr>
        <w:rPr>
          <w:rFonts w:hint="eastAsia"/>
          <w:sz w:val="21"/>
          <w:lang w:val="en-GB"/>
        </w:rPr>
      </w:pPr>
    </w:p>
    <w:p w:rsidR="00B34413" w:rsidRDefault="00202B87">
      <w:pPr>
        <w:rPr>
          <w:rFonts w:hint="eastAsia"/>
          <w:sz w:val="21"/>
          <w:lang w:val="en-GB"/>
        </w:rPr>
      </w:pPr>
      <w:r>
        <w:rPr>
          <w:lang w:val="en-GB"/>
        </w:rPr>
        <w:t xml:space="preserve">R1.4: The authors repeatedly state that their databases include 54 picture cues. However, 30 (new) cards were used in a single study with only 53 participants that produced a total sum of 276 stories. Even if the paper </w:t>
      </w:r>
      <w:r>
        <w:rPr>
          <w:lang w:val="en-GB"/>
        </w:rPr>
        <w:t>lists no information on details of this study, I wonder whether these pictures cues are ready to be included into the database (e.g., approx. 10 stories / new card).</w:t>
      </w:r>
    </w:p>
    <w:p w:rsidR="00B34413" w:rsidRDefault="00B34413">
      <w:pPr>
        <w:rPr>
          <w:rFonts w:hint="eastAsia"/>
          <w:i/>
          <w:iCs/>
          <w:sz w:val="21"/>
          <w:lang w:val="en-GB"/>
        </w:rPr>
      </w:pPr>
    </w:p>
    <w:p w:rsidR="00B34413" w:rsidRDefault="00202B87">
      <w:pPr>
        <w:rPr>
          <w:rFonts w:hint="eastAsia"/>
          <w:i/>
          <w:iCs/>
          <w:sz w:val="21"/>
          <w:lang w:val="en-GB"/>
        </w:rPr>
      </w:pPr>
      <w:r>
        <w:rPr>
          <w:i/>
          <w:iCs/>
          <w:lang w:val="en-GB"/>
        </w:rPr>
        <w:t xml:space="preserve">We could add another study to the database, which provides </w:t>
      </w:r>
      <w:proofErr w:type="gramStart"/>
      <w:r>
        <w:rPr>
          <w:i/>
          <w:iCs/>
          <w:lang w:val="en-GB"/>
        </w:rPr>
        <w:t>192</w:t>
      </w:r>
      <w:proofErr w:type="gramEnd"/>
      <w:r>
        <w:rPr>
          <w:i/>
          <w:iCs/>
          <w:lang w:val="en-GB"/>
        </w:rPr>
        <w:t xml:space="preserve"> stories each for 5 of the </w:t>
      </w:r>
      <w:r>
        <w:rPr>
          <w:i/>
          <w:iCs/>
          <w:lang w:val="en-GB"/>
        </w:rPr>
        <w:t>new pictures. Therefore we include these pictures now in the descriptive table. The reviewer is absolutely correct that the descriptive information</w:t>
      </w:r>
      <w:del w:id="39" w:author="Hagemeyer" w:date="2019-09-26T11:55:00Z">
        <w:r w:rsidDel="00553BA8">
          <w:rPr>
            <w:i/>
            <w:iCs/>
            <w:lang w:val="en-GB"/>
          </w:rPr>
          <w:delText>s</w:delText>
        </w:r>
      </w:del>
      <w:r>
        <w:rPr>
          <w:i/>
          <w:iCs/>
          <w:lang w:val="en-GB"/>
        </w:rPr>
        <w:t xml:space="preserve"> about the other new pictures with ~10/picture is not sufficient to make a clear recommendation about the in</w:t>
      </w:r>
      <w:r>
        <w:rPr>
          <w:i/>
          <w:iCs/>
          <w:lang w:val="en-GB"/>
        </w:rPr>
        <w:t xml:space="preserve">clusion of these pictures in a new study. Nonetheless we think it makes sense to include the pictures in the database in order to provide researchers a larger pool of pictures to select from, and to be able to conduct additional validation studies on this </w:t>
      </w:r>
      <w:r>
        <w:rPr>
          <w:i/>
          <w:iCs/>
          <w:lang w:val="en-GB"/>
        </w:rPr>
        <w:t xml:space="preserve">standardized </w:t>
      </w:r>
      <w:commentRangeStart w:id="40"/>
      <w:r>
        <w:rPr>
          <w:i/>
          <w:iCs/>
          <w:lang w:val="en-GB"/>
        </w:rPr>
        <w:t>set of pictures.</w:t>
      </w:r>
      <w:commentRangeEnd w:id="40"/>
      <w:r w:rsidR="00553BA8">
        <w:rPr>
          <w:rStyle w:val="Kommentarzeichen"/>
          <w:rFonts w:cs="Mangal"/>
        </w:rPr>
        <w:commentReference w:id="40"/>
      </w:r>
    </w:p>
    <w:p w:rsidR="00B34413" w:rsidRDefault="00B34413">
      <w:pPr>
        <w:rPr>
          <w:rFonts w:hint="eastAsia"/>
          <w:sz w:val="21"/>
          <w:lang w:val="en-GB"/>
        </w:rPr>
      </w:pPr>
    </w:p>
    <w:p w:rsidR="00B34413" w:rsidRDefault="00202B87">
      <w:pPr>
        <w:rPr>
          <w:rFonts w:hint="eastAsia"/>
          <w:sz w:val="21"/>
          <w:lang w:val="en-GB"/>
        </w:rPr>
      </w:pPr>
      <w:r>
        <w:rPr>
          <w:lang w:val="en-GB"/>
        </w:rPr>
        <w:t>Minor issues:</w:t>
      </w:r>
    </w:p>
    <w:p w:rsidR="00B34413" w:rsidRDefault="00B34413">
      <w:pPr>
        <w:rPr>
          <w:rFonts w:hint="eastAsia"/>
          <w:sz w:val="21"/>
          <w:lang w:val="en-GB"/>
        </w:rPr>
      </w:pPr>
    </w:p>
    <w:p w:rsidR="00B34413" w:rsidRDefault="00202B87">
      <w:pPr>
        <w:rPr>
          <w:rFonts w:hint="eastAsia"/>
          <w:sz w:val="21"/>
          <w:lang w:val="en-GB"/>
        </w:rPr>
      </w:pPr>
      <w:r>
        <w:rPr>
          <w:lang w:val="en-GB"/>
        </w:rPr>
        <w:t>In Table 8, details on 23 picture cards are listed.</w:t>
      </w:r>
    </w:p>
    <w:p w:rsidR="00B34413" w:rsidRDefault="00B34413">
      <w:pPr>
        <w:rPr>
          <w:rFonts w:hint="eastAsia"/>
          <w:sz w:val="21"/>
          <w:lang w:val="en-GB"/>
        </w:rPr>
      </w:pPr>
    </w:p>
    <w:p w:rsidR="00B34413" w:rsidRDefault="00202B87">
      <w:pPr>
        <w:rPr>
          <w:rFonts w:hint="eastAsia"/>
          <w:i/>
          <w:iCs/>
          <w:sz w:val="21"/>
          <w:lang w:val="en-GB"/>
        </w:rPr>
      </w:pPr>
      <w:r>
        <w:rPr>
          <w:i/>
          <w:iCs/>
          <w:lang w:val="en-GB"/>
        </w:rPr>
        <w:t>This changed in the revised version; the Table (which is now Table 9) now lists information about 28 pictures.</w:t>
      </w:r>
    </w:p>
    <w:p w:rsidR="00B34413" w:rsidRDefault="00B34413">
      <w:pPr>
        <w:rPr>
          <w:rFonts w:hint="eastAsia"/>
          <w:sz w:val="21"/>
          <w:lang w:val="en-GB"/>
        </w:rPr>
      </w:pPr>
    </w:p>
    <w:p w:rsidR="00B34413" w:rsidRDefault="00B34413">
      <w:pPr>
        <w:rPr>
          <w:rFonts w:hint="eastAsia"/>
          <w:sz w:val="21"/>
          <w:lang w:val="en-GB"/>
        </w:rPr>
      </w:pPr>
    </w:p>
    <w:p w:rsidR="00B34413" w:rsidRDefault="00202B87">
      <w:pPr>
        <w:rPr>
          <w:rFonts w:hint="eastAsia"/>
          <w:sz w:val="21"/>
          <w:lang w:val="en-GB"/>
        </w:rPr>
      </w:pPr>
      <w:r>
        <w:rPr>
          <w:lang w:val="en-GB"/>
        </w:rPr>
        <w:t xml:space="preserve">The construct activity inhibition is not </w:t>
      </w:r>
      <w:r>
        <w:rPr>
          <w:lang w:val="en-GB"/>
        </w:rPr>
        <w:t>introduced.</w:t>
      </w:r>
    </w:p>
    <w:p w:rsidR="00B34413" w:rsidRDefault="00B34413">
      <w:pPr>
        <w:rPr>
          <w:rFonts w:hint="eastAsia"/>
          <w:sz w:val="21"/>
          <w:lang w:val="en-GB"/>
        </w:rPr>
      </w:pPr>
    </w:p>
    <w:p w:rsidR="00B34413" w:rsidRDefault="00202B87">
      <w:pPr>
        <w:rPr>
          <w:rFonts w:hint="eastAsia"/>
          <w:i/>
          <w:iCs/>
          <w:sz w:val="21"/>
          <w:lang w:val="en-GB"/>
        </w:rPr>
      </w:pPr>
      <w:r>
        <w:rPr>
          <w:i/>
          <w:iCs/>
          <w:lang w:val="en-GB"/>
        </w:rPr>
        <w:t xml:space="preserve">We added a short explanation and a reference pointing to more detailed information about the </w:t>
      </w:r>
      <w:commentRangeStart w:id="41"/>
      <w:r>
        <w:rPr>
          <w:i/>
          <w:iCs/>
          <w:lang w:val="en-GB"/>
        </w:rPr>
        <w:t>construct.</w:t>
      </w:r>
      <w:commentRangeEnd w:id="41"/>
      <w:r w:rsidR="00553BA8">
        <w:rPr>
          <w:rStyle w:val="Kommentarzeichen"/>
          <w:rFonts w:cs="Mangal"/>
        </w:rPr>
        <w:commentReference w:id="41"/>
      </w:r>
    </w:p>
    <w:p w:rsidR="00B34413" w:rsidRDefault="00B34413">
      <w:pPr>
        <w:rPr>
          <w:rFonts w:hint="eastAsia"/>
          <w:sz w:val="21"/>
          <w:lang w:val="en-GB"/>
        </w:rPr>
      </w:pPr>
    </w:p>
    <w:p w:rsidR="00B34413" w:rsidRDefault="00B34413">
      <w:pPr>
        <w:rPr>
          <w:rFonts w:hint="eastAsia"/>
          <w:sz w:val="21"/>
          <w:lang w:val="en-GB"/>
        </w:rPr>
      </w:pPr>
    </w:p>
    <w:p w:rsidR="00B34413" w:rsidRDefault="00202B87">
      <w:pPr>
        <w:pStyle w:val="berschrift3"/>
        <w:rPr>
          <w:rFonts w:hint="eastAsia"/>
        </w:rPr>
      </w:pPr>
      <w:proofErr w:type="spellStart"/>
      <w:r>
        <w:t>Reviewer</w:t>
      </w:r>
      <w:proofErr w:type="spellEnd"/>
      <w:r>
        <w:t xml:space="preserve"> 2:</w:t>
      </w:r>
    </w:p>
    <w:p w:rsidR="00B34413" w:rsidRDefault="00B34413">
      <w:pPr>
        <w:rPr>
          <w:rFonts w:hint="eastAsia"/>
          <w:sz w:val="21"/>
          <w:lang w:val="en-GB"/>
        </w:rPr>
      </w:pPr>
    </w:p>
    <w:p w:rsidR="002C5AB7" w:rsidRDefault="00202B87">
      <w:pPr>
        <w:rPr>
          <w:rFonts w:hint="eastAsia"/>
          <w:sz w:val="21"/>
          <w:lang w:val="en-GB"/>
        </w:rPr>
      </w:pPr>
      <w:r>
        <w:rPr>
          <w:lang w:val="en-GB"/>
        </w:rPr>
        <w:t xml:space="preserve">R2.1: [...] </w:t>
      </w:r>
      <w:r>
        <w:rPr>
          <w:lang w:val="en-GB"/>
        </w:rPr>
        <w:t xml:space="preserve"> Beyond these data sets, the paper presents some technical principles for preparing and scoring narrative data that likewise generalize beyond PSE motive measures. Lack of a citeable source for these principles has impeded forward movement in this area of </w:t>
      </w:r>
      <w:r>
        <w:rPr>
          <w:lang w:val="en-GB"/>
        </w:rPr>
        <w:t xml:space="preserve">our field. The Abstract </w:t>
      </w:r>
      <w:r>
        <w:rPr>
          <w:lang w:val="en-GB"/>
        </w:rPr>
        <w:lastRenderedPageBreak/>
        <w:t>should end with mention of these broader applications and the generalizable principles found on pp. 6 and 10-13.</w:t>
      </w:r>
    </w:p>
    <w:p w:rsidR="00B34413" w:rsidRDefault="00202B87">
      <w:pPr>
        <w:rPr>
          <w:rFonts w:hint="eastAsia"/>
          <w:sz w:val="21"/>
          <w:lang w:val="en-GB"/>
        </w:rPr>
      </w:pPr>
      <w:r>
        <w:rPr>
          <w:lang w:val="en-GB"/>
        </w:rPr>
        <w:t>R2.2: The paper’s purpose statement at the top of p. 4 could beneficially mention them as well.</w:t>
      </w:r>
    </w:p>
    <w:p w:rsidR="00B34413" w:rsidRDefault="00B34413">
      <w:pPr>
        <w:rPr>
          <w:rFonts w:hint="eastAsia"/>
          <w:sz w:val="21"/>
          <w:lang w:val="en-GB"/>
        </w:rPr>
      </w:pPr>
    </w:p>
    <w:p w:rsidR="00B34413" w:rsidRDefault="00202B87">
      <w:pPr>
        <w:rPr>
          <w:rFonts w:hint="eastAsia"/>
          <w:i/>
          <w:iCs/>
          <w:sz w:val="21"/>
          <w:lang w:val="en-GB"/>
        </w:rPr>
      </w:pPr>
      <w:r>
        <w:rPr>
          <w:i/>
          <w:iCs/>
          <w:lang w:val="en-GB"/>
        </w:rPr>
        <w:t>We added this aspect t</w:t>
      </w:r>
      <w:r>
        <w:rPr>
          <w:i/>
          <w:iCs/>
          <w:lang w:val="en-GB"/>
        </w:rPr>
        <w:t xml:space="preserve">o the Abstract and the </w:t>
      </w:r>
      <w:del w:id="42" w:author="Hagemeyer" w:date="2019-09-26T16:44:00Z">
        <w:r w:rsidDel="002C5AB7">
          <w:rPr>
            <w:i/>
            <w:iCs/>
            <w:lang w:val="en-GB"/>
          </w:rPr>
          <w:delText xml:space="preserve"> </w:delText>
        </w:r>
      </w:del>
      <w:r>
        <w:rPr>
          <w:i/>
          <w:iCs/>
          <w:lang w:val="en-GB"/>
        </w:rPr>
        <w:t>paper’s purpose statement.</w:t>
      </w:r>
    </w:p>
    <w:p w:rsidR="00B34413" w:rsidRDefault="00B34413">
      <w:pPr>
        <w:rPr>
          <w:rFonts w:hint="eastAsia"/>
          <w:sz w:val="21"/>
          <w:lang w:val="en-GB"/>
        </w:rPr>
      </w:pPr>
    </w:p>
    <w:p w:rsidR="00B34413" w:rsidRDefault="00B34413">
      <w:pPr>
        <w:rPr>
          <w:rFonts w:hint="eastAsia"/>
          <w:sz w:val="21"/>
          <w:lang w:val="en-GB"/>
        </w:rPr>
      </w:pPr>
    </w:p>
    <w:p w:rsidR="00B34413" w:rsidRDefault="00202B87">
      <w:pPr>
        <w:rPr>
          <w:rFonts w:hint="eastAsia"/>
          <w:sz w:val="21"/>
          <w:lang w:val="en-GB"/>
        </w:rPr>
      </w:pPr>
      <w:r>
        <w:rPr>
          <w:lang w:val="en-GB"/>
        </w:rPr>
        <w:t xml:space="preserve">R2.3. </w:t>
      </w:r>
      <w:proofErr w:type="gramStart"/>
      <w:r>
        <w:rPr>
          <w:lang w:val="en-GB"/>
        </w:rPr>
        <w:t>Because</w:t>
      </w:r>
      <w:proofErr w:type="gramEnd"/>
      <w:r>
        <w:rPr>
          <w:lang w:val="en-GB"/>
        </w:rPr>
        <w:t xml:space="preserve"> historical and cultural differences in motives are known to exist (e.g., Skolnick, 1966; </w:t>
      </w:r>
      <w:proofErr w:type="spellStart"/>
      <w:r>
        <w:rPr>
          <w:lang w:val="en-GB"/>
        </w:rPr>
        <w:t>Veroff</w:t>
      </w:r>
      <w:proofErr w:type="spellEnd"/>
      <w:r>
        <w:rPr>
          <w:lang w:val="en-GB"/>
        </w:rPr>
        <w:t xml:space="preserve">, </w:t>
      </w:r>
      <w:proofErr w:type="spellStart"/>
      <w:r>
        <w:rPr>
          <w:lang w:val="en-GB"/>
        </w:rPr>
        <w:t>Reuman</w:t>
      </w:r>
      <w:proofErr w:type="spellEnd"/>
      <w:r>
        <w:rPr>
          <w:lang w:val="en-GB"/>
        </w:rPr>
        <w:t>, &amp; Feld, 1984), thorough documentation of each data set regarding location and year(s</w:t>
      </w:r>
      <w:r>
        <w:rPr>
          <w:lang w:val="en-GB"/>
        </w:rPr>
        <w:t xml:space="preserve">) of data collection facilitates further analyses of this type. Thus, sample descriptive information (p. 4 l. 50, Tables 1 &amp; 2) </w:t>
      </w:r>
      <w:commentRangeStart w:id="43"/>
      <w:r>
        <w:rPr>
          <w:lang w:val="en-GB"/>
        </w:rPr>
        <w:t>should be pursued energetically</w:t>
      </w:r>
      <w:commentRangeEnd w:id="43"/>
      <w:r w:rsidR="002C5AB7">
        <w:rPr>
          <w:rStyle w:val="Kommentarzeichen"/>
          <w:rFonts w:cs="Mangal"/>
        </w:rPr>
        <w:commentReference w:id="43"/>
      </w:r>
      <w:r>
        <w:rPr>
          <w:lang w:val="en-GB"/>
        </w:rPr>
        <w:t xml:space="preserve"> whenever possible. Including administration method (group handwritten, individual computerized, </w:t>
      </w:r>
      <w:r>
        <w:rPr>
          <w:lang w:val="en-GB"/>
        </w:rPr>
        <w:t>individual dictated (clinical) would also be useful for method comparisons.</w:t>
      </w:r>
    </w:p>
    <w:p w:rsidR="00B34413" w:rsidRDefault="00B34413">
      <w:pPr>
        <w:rPr>
          <w:rFonts w:hint="eastAsia"/>
          <w:sz w:val="21"/>
          <w:lang w:val="en-GB"/>
        </w:rPr>
      </w:pPr>
    </w:p>
    <w:p w:rsidR="00B34413" w:rsidRDefault="00202B87">
      <w:pPr>
        <w:rPr>
          <w:rFonts w:hint="eastAsia"/>
          <w:i/>
          <w:iCs/>
          <w:sz w:val="21"/>
          <w:lang w:val="en-GB"/>
        </w:rPr>
      </w:pPr>
      <w:del w:id="44" w:author="Hagemeyer" w:date="2019-09-26T16:45:00Z">
        <w:r w:rsidDel="002C5AB7">
          <w:rPr>
            <w:i/>
            <w:iCs/>
            <w:lang w:val="en-GB"/>
          </w:rPr>
          <w:delText xml:space="preserve">Done. </w:delText>
        </w:r>
      </w:del>
      <w:r>
        <w:rPr>
          <w:i/>
          <w:iCs/>
          <w:lang w:val="en-GB"/>
        </w:rPr>
        <w:t>We added study-level descriptive data for all data sets on the following variables: Date and location of data collection, Administration method (handwritten/ computer-writte</w:t>
      </w:r>
      <w:r>
        <w:rPr>
          <w:i/>
          <w:iCs/>
          <w:lang w:val="en-GB"/>
        </w:rPr>
        <w:t xml:space="preserve">n online study / computer-written in lab), Setting of data collection (individual / group testing), Population (students / mostly students / mostly non-students / non-students), </w:t>
      </w:r>
      <w:proofErr w:type="gramStart"/>
      <w:r>
        <w:rPr>
          <w:i/>
          <w:iCs/>
          <w:lang w:val="en-GB"/>
        </w:rPr>
        <w:t>%</w:t>
      </w:r>
      <w:proofErr w:type="gramEnd"/>
      <w:r>
        <w:rPr>
          <w:i/>
          <w:iCs/>
          <w:lang w:val="en-GB"/>
        </w:rPr>
        <w:t xml:space="preserve"> female</w:t>
      </w:r>
    </w:p>
    <w:p w:rsidR="00B34413" w:rsidRDefault="00202B87">
      <w:pPr>
        <w:rPr>
          <w:rFonts w:hint="eastAsia"/>
          <w:i/>
          <w:iCs/>
          <w:sz w:val="21"/>
          <w:lang w:val="en-GB"/>
        </w:rPr>
      </w:pPr>
      <w:r>
        <w:rPr>
          <w:i/>
          <w:iCs/>
          <w:lang w:val="en-GB"/>
        </w:rPr>
        <w:t>(</w:t>
      </w:r>
      <w:proofErr w:type="gramStart"/>
      <w:r>
        <w:rPr>
          <w:i/>
          <w:iCs/>
          <w:lang w:val="en-GB"/>
        </w:rPr>
        <w:t>see</w:t>
      </w:r>
      <w:proofErr w:type="gramEnd"/>
      <w:r>
        <w:rPr>
          <w:i/>
          <w:iCs/>
          <w:lang w:val="en-GB"/>
        </w:rPr>
        <w:t xml:space="preserve"> also our response to E3).</w:t>
      </w:r>
    </w:p>
    <w:p w:rsidR="00B34413" w:rsidRDefault="00B34413">
      <w:pPr>
        <w:rPr>
          <w:rFonts w:hint="eastAsia"/>
          <w:sz w:val="21"/>
          <w:lang w:val="en-GB"/>
        </w:rPr>
      </w:pPr>
    </w:p>
    <w:p w:rsidR="00B34413" w:rsidRDefault="00B34413">
      <w:pPr>
        <w:rPr>
          <w:rFonts w:hint="eastAsia"/>
          <w:sz w:val="21"/>
          <w:lang w:val="en-GB"/>
        </w:rPr>
      </w:pPr>
    </w:p>
    <w:p w:rsidR="00B34413" w:rsidRDefault="00202B87">
      <w:pPr>
        <w:rPr>
          <w:rFonts w:hint="eastAsia"/>
          <w:sz w:val="21"/>
          <w:lang w:val="en-GB"/>
        </w:rPr>
      </w:pPr>
      <w:r>
        <w:rPr>
          <w:lang w:val="en-GB"/>
        </w:rPr>
        <w:t>R2.4. Regarding individual-level dat</w:t>
      </w:r>
      <w:r>
        <w:rPr>
          <w:lang w:val="en-GB"/>
        </w:rPr>
        <w:t xml:space="preserve">a, because gender effects are also known (e.g., Skolnick, 1966; Stewart &amp; Chester, 1982; Winter, 1988), gender, age, and culture (race/ethnicity/immigration status) data at the individual level would also be valuable for as many data sets as feasible, and </w:t>
      </w:r>
      <w:r>
        <w:rPr>
          <w:lang w:val="en-GB"/>
        </w:rPr>
        <w:t>the absence of these would be disappointing.</w:t>
      </w:r>
    </w:p>
    <w:p w:rsidR="00B34413" w:rsidRDefault="00B34413">
      <w:pPr>
        <w:rPr>
          <w:rFonts w:hint="eastAsia"/>
          <w:sz w:val="21"/>
          <w:lang w:val="en-GB"/>
        </w:rPr>
      </w:pPr>
    </w:p>
    <w:p w:rsidR="00B34413" w:rsidRDefault="00202B87">
      <w:pPr>
        <w:rPr>
          <w:rFonts w:hint="eastAsia"/>
          <w:i/>
          <w:iCs/>
          <w:sz w:val="21"/>
          <w:lang w:val="en-GB"/>
        </w:rPr>
      </w:pPr>
      <w:del w:id="45" w:author="Hagemeyer" w:date="2019-09-26T16:46:00Z">
        <w:r w:rsidDel="002C5AB7">
          <w:rPr>
            <w:i/>
            <w:iCs/>
            <w:lang w:val="en-GB"/>
          </w:rPr>
          <w:delText>D</w:delText>
        </w:r>
        <w:r w:rsidDel="002C5AB7">
          <w:rPr>
            <w:i/>
            <w:iCs/>
            <w:lang w:val="en-GB"/>
          </w:rPr>
          <w:delText>o</w:delText>
        </w:r>
        <w:r w:rsidDel="002C5AB7">
          <w:rPr>
            <w:i/>
            <w:iCs/>
            <w:lang w:val="en-GB"/>
          </w:rPr>
          <w:delText>n</w:delText>
        </w:r>
        <w:r w:rsidDel="002C5AB7">
          <w:rPr>
            <w:i/>
            <w:iCs/>
            <w:lang w:val="en-GB"/>
          </w:rPr>
          <w:delText>e</w:delText>
        </w:r>
        <w:r w:rsidDel="002C5AB7">
          <w:rPr>
            <w:i/>
            <w:iCs/>
            <w:lang w:val="en-GB"/>
          </w:rPr>
          <w:delText>.</w:delText>
        </w:r>
        <w:r w:rsidDel="002C5AB7">
          <w:rPr>
            <w:i/>
            <w:iCs/>
            <w:lang w:val="en-GB"/>
          </w:rPr>
          <w:delText xml:space="preserve"> </w:delText>
        </w:r>
      </w:del>
      <w:r>
        <w:rPr>
          <w:i/>
          <w:iCs/>
          <w:lang w:val="en-GB"/>
        </w:rPr>
        <w:t xml:space="preserve">We associated individual-level information on age and gender wherever possible. For two (archival) data sets, it was not possible to match the associating demographics, but for 24 of the 26 data sets we </w:t>
      </w:r>
      <w:del w:id="46" w:author="Hagemeyer" w:date="2019-09-26T16:46:00Z">
        <w:r w:rsidDel="002C5AB7">
          <w:rPr>
            <w:i/>
            <w:iCs/>
            <w:lang w:val="en-GB"/>
          </w:rPr>
          <w:delText xml:space="preserve">can </w:delText>
        </w:r>
      </w:del>
      <w:r>
        <w:rPr>
          <w:i/>
          <w:iCs/>
          <w:lang w:val="en-GB"/>
        </w:rPr>
        <w:t xml:space="preserve">now provide this information. Race/ethnicity was not assessed in the vast majority of the samples. But we now provide the location of data collection in the study-level </w:t>
      </w:r>
      <w:proofErr w:type="spellStart"/>
      <w:r>
        <w:rPr>
          <w:i/>
          <w:iCs/>
          <w:lang w:val="en-GB"/>
        </w:rPr>
        <w:t>descriptives</w:t>
      </w:r>
      <w:proofErr w:type="spellEnd"/>
      <w:r>
        <w:rPr>
          <w:i/>
          <w:iCs/>
          <w:lang w:val="en-GB"/>
        </w:rPr>
        <w:t>, which can be seen as a proxy.</w:t>
      </w:r>
    </w:p>
    <w:p w:rsidR="00B34413" w:rsidRDefault="00B34413">
      <w:pPr>
        <w:rPr>
          <w:rFonts w:hint="eastAsia"/>
          <w:sz w:val="21"/>
          <w:lang w:val="en-GB"/>
        </w:rPr>
      </w:pPr>
    </w:p>
    <w:p w:rsidR="00B34413" w:rsidRDefault="00B34413">
      <w:pPr>
        <w:rPr>
          <w:rFonts w:hint="eastAsia"/>
          <w:sz w:val="21"/>
          <w:lang w:val="en-GB"/>
        </w:rPr>
      </w:pPr>
    </w:p>
    <w:p w:rsidR="00B34413" w:rsidRDefault="00202B87">
      <w:pPr>
        <w:rPr>
          <w:rFonts w:hint="eastAsia"/>
          <w:sz w:val="21"/>
          <w:lang w:val="en-GB"/>
        </w:rPr>
      </w:pPr>
      <w:r>
        <w:rPr>
          <w:lang w:val="en-GB"/>
        </w:rPr>
        <w:t xml:space="preserve">R2.5. </w:t>
      </w:r>
      <w:proofErr w:type="gramStart"/>
      <w:r>
        <w:rPr>
          <w:lang w:val="en-GB"/>
        </w:rPr>
        <w:t>The</w:t>
      </w:r>
      <w:proofErr w:type="gramEnd"/>
      <w:r>
        <w:rPr>
          <w:lang w:val="en-GB"/>
        </w:rPr>
        <w:t xml:space="preserve"> </w:t>
      </w:r>
      <w:proofErr w:type="spellStart"/>
      <w:r>
        <w:rPr>
          <w:lang w:val="en-GB"/>
        </w:rPr>
        <w:t>preprocessing</w:t>
      </w:r>
      <w:proofErr w:type="spellEnd"/>
      <w:r>
        <w:rPr>
          <w:lang w:val="en-GB"/>
        </w:rPr>
        <w:t xml:space="preserve"> noted on p. 6</w:t>
      </w:r>
      <w:r>
        <w:rPr>
          <w:lang w:val="en-GB"/>
        </w:rPr>
        <w:t xml:space="preserve"> will be much appreciated by future users.</w:t>
      </w:r>
    </w:p>
    <w:p w:rsidR="00B34413" w:rsidRDefault="00B34413">
      <w:pPr>
        <w:rPr>
          <w:rFonts w:hint="eastAsia"/>
          <w:sz w:val="21"/>
          <w:lang w:val="en-GB"/>
        </w:rPr>
      </w:pPr>
    </w:p>
    <w:p w:rsidR="00B34413" w:rsidRDefault="00202B87">
      <w:pPr>
        <w:rPr>
          <w:rFonts w:hint="eastAsia"/>
          <w:i/>
          <w:iCs/>
          <w:sz w:val="21"/>
          <w:lang w:val="en-GB"/>
        </w:rPr>
      </w:pPr>
      <w:r>
        <w:rPr>
          <w:i/>
          <w:iCs/>
          <w:lang w:val="en-GB"/>
        </w:rPr>
        <w:t>Thank you.</w:t>
      </w:r>
    </w:p>
    <w:p w:rsidR="00B34413" w:rsidRDefault="00B34413">
      <w:pPr>
        <w:rPr>
          <w:rFonts w:hint="eastAsia"/>
          <w:sz w:val="21"/>
          <w:lang w:val="en-GB"/>
        </w:rPr>
      </w:pPr>
    </w:p>
    <w:p w:rsidR="00B34413" w:rsidRDefault="00202B87">
      <w:pPr>
        <w:rPr>
          <w:rFonts w:hint="eastAsia"/>
          <w:sz w:val="21"/>
          <w:lang w:val="en-GB"/>
        </w:rPr>
      </w:pPr>
      <w:r>
        <w:rPr>
          <w:lang w:val="en-GB"/>
        </w:rPr>
        <w:t xml:space="preserve">R2.6. </w:t>
      </w:r>
      <w:proofErr w:type="gramStart"/>
      <w:r>
        <w:rPr>
          <w:lang w:val="en-GB"/>
        </w:rPr>
        <w:t>The</w:t>
      </w:r>
      <w:proofErr w:type="gramEnd"/>
      <w:r>
        <w:rPr>
          <w:lang w:val="en-GB"/>
        </w:rPr>
        <w:t xml:space="preserve"> picture-level data in Table 8 would be even more valuable for picture selection if number of words could be included as well.</w:t>
      </w:r>
    </w:p>
    <w:p w:rsidR="00B34413" w:rsidRDefault="00B34413">
      <w:pPr>
        <w:rPr>
          <w:rFonts w:hint="eastAsia"/>
          <w:sz w:val="21"/>
          <w:lang w:val="en-GB"/>
        </w:rPr>
      </w:pPr>
    </w:p>
    <w:p w:rsidR="00B34413" w:rsidRDefault="00202B87">
      <w:pPr>
        <w:rPr>
          <w:rFonts w:hint="eastAsia"/>
          <w:i/>
          <w:iCs/>
          <w:sz w:val="21"/>
          <w:lang w:val="en-GB"/>
        </w:rPr>
      </w:pPr>
      <w:del w:id="47" w:author="Hagemeyer" w:date="2019-09-26T16:47:00Z">
        <w:r w:rsidDel="002C5AB7">
          <w:rPr>
            <w:i/>
            <w:iCs/>
            <w:lang w:val="en-GB"/>
          </w:rPr>
          <w:delText>Done.</w:delText>
        </w:r>
      </w:del>
      <w:ins w:id="48" w:author="Hagemeyer" w:date="2019-09-26T16:47:00Z">
        <w:r w:rsidR="002C5AB7">
          <w:rPr>
            <w:i/>
            <w:iCs/>
            <w:lang w:val="en-GB"/>
          </w:rPr>
          <w:t xml:space="preserve">We added </w:t>
        </w:r>
      </w:ins>
      <w:ins w:id="49" w:author="Hagemeyer" w:date="2019-09-26T16:48:00Z">
        <w:r w:rsidR="002C5AB7">
          <w:rPr>
            <w:i/>
            <w:iCs/>
            <w:lang w:val="en-GB"/>
          </w:rPr>
          <w:t>word count</w:t>
        </w:r>
      </w:ins>
      <w:ins w:id="50" w:author="Hagemeyer" w:date="2019-09-26T16:47:00Z">
        <w:r w:rsidR="002C5AB7">
          <w:rPr>
            <w:i/>
            <w:iCs/>
            <w:lang w:val="en-GB"/>
          </w:rPr>
          <w:t xml:space="preserve"> to what is </w:t>
        </w:r>
        <w:proofErr w:type="spellStart"/>
        <w:r w:rsidR="002C5AB7">
          <w:rPr>
            <w:i/>
            <w:iCs/>
            <w:lang w:val="en-GB"/>
          </w:rPr>
          <w:t>nowTable</w:t>
        </w:r>
        <w:proofErr w:type="spellEnd"/>
        <w:r w:rsidR="002C5AB7">
          <w:rPr>
            <w:i/>
            <w:iCs/>
            <w:lang w:val="en-GB"/>
          </w:rPr>
          <w:t xml:space="preserve"> 9</w:t>
        </w:r>
      </w:ins>
    </w:p>
    <w:p w:rsidR="00B34413" w:rsidRDefault="00B34413">
      <w:pPr>
        <w:rPr>
          <w:rFonts w:hint="eastAsia"/>
          <w:sz w:val="21"/>
          <w:lang w:val="en-GB"/>
        </w:rPr>
      </w:pPr>
    </w:p>
    <w:p w:rsidR="00B34413" w:rsidRDefault="00202B87">
      <w:pPr>
        <w:rPr>
          <w:rFonts w:hint="eastAsia"/>
          <w:sz w:val="21"/>
          <w:lang w:val="en-GB"/>
        </w:rPr>
      </w:pPr>
      <w:r>
        <w:rPr>
          <w:lang w:val="en-GB"/>
        </w:rPr>
        <w:t xml:space="preserve">R2.7. </w:t>
      </w:r>
      <w:proofErr w:type="gramStart"/>
      <w:r>
        <w:rPr>
          <w:lang w:val="en-GB"/>
        </w:rPr>
        <w:t>The</w:t>
      </w:r>
      <w:proofErr w:type="gramEnd"/>
      <w:r>
        <w:rPr>
          <w:lang w:val="en-GB"/>
        </w:rPr>
        <w:t xml:space="preserve"> important recommendations on pp. 10-13 set a c</w:t>
      </w:r>
      <w:r>
        <w:rPr>
          <w:lang w:val="en-GB"/>
        </w:rPr>
        <w:t>iteable standard for quantitative narrative research. The authors could beneficially comment on their generalizability to other picture-story scoring systems including but not limited to those that may be used clinically, and to other narrative material su</w:t>
      </w:r>
      <w:r>
        <w:rPr>
          <w:lang w:val="en-GB"/>
        </w:rPr>
        <w:t xml:space="preserve">ch as </w:t>
      </w:r>
      <w:proofErr w:type="spellStart"/>
      <w:r>
        <w:rPr>
          <w:lang w:val="en-GB"/>
        </w:rPr>
        <w:t>Pennebaker</w:t>
      </w:r>
      <w:proofErr w:type="spellEnd"/>
      <w:r>
        <w:rPr>
          <w:lang w:val="en-GB"/>
        </w:rPr>
        <w:t>-type expressive writing essays.</w:t>
      </w:r>
    </w:p>
    <w:p w:rsidR="00B34413" w:rsidRDefault="00B34413">
      <w:pPr>
        <w:rPr>
          <w:rFonts w:hint="eastAsia"/>
          <w:sz w:val="21"/>
          <w:lang w:val="en-GB"/>
        </w:rPr>
      </w:pPr>
    </w:p>
    <w:p w:rsidR="00B34413" w:rsidRDefault="00202B87">
      <w:pPr>
        <w:rPr>
          <w:rFonts w:hint="eastAsia"/>
          <w:i/>
          <w:iCs/>
          <w:sz w:val="21"/>
          <w:lang w:val="en-GB"/>
        </w:rPr>
      </w:pPr>
      <w:r>
        <w:rPr>
          <w:i/>
          <w:iCs/>
          <w:lang w:val="en-GB"/>
        </w:rPr>
        <w:t xml:space="preserve">Thank you for this excellent idea. We added a paragraph with our assessment on how these recommendations might or might not generalize to other </w:t>
      </w:r>
      <w:commentRangeStart w:id="51"/>
      <w:r>
        <w:rPr>
          <w:i/>
          <w:iCs/>
          <w:lang w:val="en-GB"/>
        </w:rPr>
        <w:t>coding systems.</w:t>
      </w:r>
      <w:commentRangeEnd w:id="51"/>
      <w:r w:rsidR="002C5AB7">
        <w:rPr>
          <w:rStyle w:val="Kommentarzeichen"/>
          <w:rFonts w:cs="Mangal"/>
        </w:rPr>
        <w:commentReference w:id="51"/>
      </w:r>
    </w:p>
    <w:p w:rsidR="00B34413" w:rsidRDefault="00B34413">
      <w:pPr>
        <w:rPr>
          <w:rFonts w:hint="eastAsia"/>
          <w:sz w:val="21"/>
          <w:lang w:val="en-GB"/>
        </w:rPr>
      </w:pPr>
    </w:p>
    <w:p w:rsidR="00B34413" w:rsidRDefault="00202B87">
      <w:pPr>
        <w:rPr>
          <w:rFonts w:hint="eastAsia"/>
          <w:sz w:val="21"/>
          <w:lang w:val="en-GB"/>
        </w:rPr>
      </w:pPr>
      <w:r>
        <w:rPr>
          <w:lang w:val="en-GB"/>
        </w:rPr>
        <w:t>R2.8. Similarly with generalizability in mind</w:t>
      </w:r>
      <w:r>
        <w:rPr>
          <w:lang w:val="en-GB"/>
        </w:rPr>
        <w:t>, might it be possible to include code for other packages such as SPSS and SAS that are used more widely in the U.S.?</w:t>
      </w:r>
    </w:p>
    <w:p w:rsidR="00B34413" w:rsidRDefault="00B34413">
      <w:pPr>
        <w:rPr>
          <w:rFonts w:hint="eastAsia"/>
          <w:sz w:val="21"/>
          <w:lang w:val="en-GB"/>
        </w:rPr>
      </w:pPr>
    </w:p>
    <w:p w:rsidR="00B34413" w:rsidRDefault="00202B87">
      <w:pPr>
        <w:rPr>
          <w:rFonts w:hint="eastAsia"/>
          <w:i/>
          <w:iCs/>
          <w:sz w:val="21"/>
          <w:lang w:val="en-GB"/>
        </w:rPr>
      </w:pPr>
      <w:r>
        <w:rPr>
          <w:i/>
          <w:iCs/>
          <w:lang w:val="en-GB"/>
        </w:rPr>
        <w:t xml:space="preserve">We added information about how to do this </w:t>
      </w:r>
      <w:commentRangeStart w:id="52"/>
      <w:r>
        <w:rPr>
          <w:i/>
          <w:iCs/>
          <w:lang w:val="en-GB"/>
        </w:rPr>
        <w:t>approach in SPSS and SAS.</w:t>
      </w:r>
      <w:commentRangeEnd w:id="52"/>
      <w:r w:rsidR="002C5AB7">
        <w:rPr>
          <w:rStyle w:val="Kommentarzeichen"/>
          <w:rFonts w:cs="Mangal"/>
        </w:rPr>
        <w:commentReference w:id="52"/>
      </w:r>
    </w:p>
    <w:p w:rsidR="00B34413" w:rsidRDefault="00B34413">
      <w:pPr>
        <w:rPr>
          <w:rFonts w:hint="eastAsia"/>
          <w:sz w:val="21"/>
          <w:lang w:val="en-GB"/>
        </w:rPr>
      </w:pPr>
    </w:p>
    <w:p w:rsidR="00B34413" w:rsidRDefault="00202B87">
      <w:pPr>
        <w:rPr>
          <w:rFonts w:hint="eastAsia"/>
          <w:sz w:val="21"/>
          <w:lang w:val="en-GB"/>
        </w:rPr>
      </w:pPr>
      <w:r>
        <w:rPr>
          <w:lang w:val="en-GB"/>
        </w:rPr>
        <w:t xml:space="preserve">R2.9. </w:t>
      </w:r>
      <w:proofErr w:type="gramStart"/>
      <w:r>
        <w:rPr>
          <w:lang w:val="en-GB"/>
        </w:rPr>
        <w:t>The</w:t>
      </w:r>
      <w:proofErr w:type="gramEnd"/>
      <w:r>
        <w:rPr>
          <w:lang w:val="en-GB"/>
        </w:rPr>
        <w:t xml:space="preserve"> analyses of picture position are of particular interest fo</w:t>
      </w:r>
      <w:r>
        <w:rPr>
          <w:lang w:val="en-GB"/>
        </w:rPr>
        <w:t>r followers of the Atkinson and Birch line of motive research, but here too the question of fatigue effects generalizes to other stimuli.</w:t>
      </w:r>
    </w:p>
    <w:p w:rsidR="00B34413" w:rsidRDefault="00B34413">
      <w:pPr>
        <w:rPr>
          <w:rFonts w:hint="eastAsia"/>
          <w:sz w:val="21"/>
          <w:lang w:val="en-GB"/>
        </w:rPr>
      </w:pPr>
    </w:p>
    <w:p w:rsidR="00B34413" w:rsidRDefault="00202B87">
      <w:pPr>
        <w:rPr>
          <w:rFonts w:hint="eastAsia"/>
          <w:i/>
          <w:iCs/>
          <w:sz w:val="21"/>
          <w:lang w:val="en-GB"/>
        </w:rPr>
      </w:pPr>
      <w:r>
        <w:rPr>
          <w:i/>
          <w:iCs/>
          <w:lang w:val="en-GB"/>
        </w:rPr>
        <w:t>We agree, and added a note to the section on th</w:t>
      </w:r>
      <w:commentRangeStart w:id="54"/>
      <w:r>
        <w:rPr>
          <w:i/>
          <w:iCs/>
          <w:lang w:val="en-GB"/>
        </w:rPr>
        <w:t>e fatigue section.</w:t>
      </w:r>
      <w:commentRangeEnd w:id="54"/>
      <w:r w:rsidR="002C5AB7">
        <w:rPr>
          <w:rStyle w:val="Kommentarzeichen"/>
          <w:rFonts w:cs="Mangal"/>
        </w:rPr>
        <w:commentReference w:id="54"/>
      </w:r>
    </w:p>
    <w:p w:rsidR="00B34413" w:rsidRDefault="00B34413">
      <w:pPr>
        <w:rPr>
          <w:rFonts w:hint="eastAsia"/>
          <w:i/>
          <w:iCs/>
          <w:sz w:val="21"/>
          <w:lang w:val="en-GB"/>
        </w:rPr>
      </w:pPr>
    </w:p>
    <w:p w:rsidR="00B34413" w:rsidRDefault="00B34413">
      <w:pPr>
        <w:rPr>
          <w:rFonts w:hint="eastAsia"/>
          <w:sz w:val="21"/>
          <w:lang w:val="en-GB"/>
        </w:rPr>
      </w:pPr>
    </w:p>
    <w:p w:rsidR="00B34413" w:rsidRDefault="00202B87">
      <w:pPr>
        <w:rPr>
          <w:rFonts w:hint="eastAsia"/>
          <w:sz w:val="21"/>
          <w:lang w:val="en-GB"/>
        </w:rPr>
      </w:pPr>
      <w:r>
        <w:rPr>
          <w:lang w:val="en-GB"/>
        </w:rPr>
        <w:t>R2.10. Given widespread dissatisfaction among cli</w:t>
      </w:r>
      <w:r>
        <w:rPr>
          <w:lang w:val="en-GB"/>
        </w:rPr>
        <w:t>nicians with the outdated Morgan-Murray TAT pictures, the picture database is especially welcome.</w:t>
      </w:r>
    </w:p>
    <w:p w:rsidR="00B34413" w:rsidRDefault="00B34413">
      <w:pPr>
        <w:rPr>
          <w:rFonts w:hint="eastAsia"/>
          <w:sz w:val="21"/>
          <w:lang w:val="en-GB"/>
        </w:rPr>
      </w:pPr>
    </w:p>
    <w:p w:rsidR="00B34413" w:rsidRDefault="00202B87">
      <w:pPr>
        <w:rPr>
          <w:rFonts w:hint="eastAsia"/>
          <w:i/>
          <w:iCs/>
          <w:sz w:val="21"/>
          <w:lang w:val="en-GB"/>
        </w:rPr>
      </w:pPr>
      <w:r>
        <w:rPr>
          <w:i/>
          <w:iCs/>
          <w:lang w:val="en-GB"/>
        </w:rPr>
        <w:t>Thank you - we are happy that the database is useful.</w:t>
      </w:r>
    </w:p>
    <w:p w:rsidR="00B34413" w:rsidRDefault="00B34413">
      <w:pPr>
        <w:rPr>
          <w:rFonts w:hint="eastAsia"/>
          <w:sz w:val="21"/>
          <w:lang w:val="en-GB"/>
        </w:rPr>
      </w:pPr>
    </w:p>
    <w:p w:rsidR="00B34413" w:rsidRDefault="00B34413">
      <w:pPr>
        <w:rPr>
          <w:rFonts w:hint="eastAsia"/>
          <w:sz w:val="21"/>
          <w:lang w:val="en-GB"/>
        </w:rPr>
      </w:pPr>
    </w:p>
    <w:p w:rsidR="00B34413" w:rsidRDefault="00202B87">
      <w:pPr>
        <w:rPr>
          <w:rFonts w:hint="eastAsia"/>
          <w:sz w:val="21"/>
          <w:u w:val="single"/>
          <w:lang w:val="en-GB"/>
        </w:rPr>
      </w:pPr>
      <w:r>
        <w:rPr>
          <w:u w:val="single"/>
          <w:lang w:val="en-GB"/>
        </w:rPr>
        <w:t>Minor corrections</w:t>
      </w:r>
    </w:p>
    <w:p w:rsidR="00B34413" w:rsidRDefault="00B34413">
      <w:pPr>
        <w:rPr>
          <w:rFonts w:hint="eastAsia"/>
          <w:sz w:val="21"/>
          <w:lang w:val="en-GB"/>
        </w:rPr>
      </w:pPr>
    </w:p>
    <w:p w:rsidR="00B34413" w:rsidRDefault="00202B87">
      <w:pPr>
        <w:rPr>
          <w:rFonts w:hint="eastAsia"/>
          <w:sz w:val="21"/>
          <w:lang w:val="en-GB"/>
        </w:rPr>
      </w:pPr>
      <w:r>
        <w:rPr>
          <w:lang w:val="en-GB"/>
        </w:rPr>
        <w:t>P. 18 l. 56—</w:t>
      </w:r>
      <w:proofErr w:type="gramStart"/>
      <w:r>
        <w:rPr>
          <w:lang w:val="en-GB"/>
        </w:rPr>
        <w:t>What</w:t>
      </w:r>
      <w:proofErr w:type="gramEnd"/>
      <w:r>
        <w:rPr>
          <w:lang w:val="en-GB"/>
        </w:rPr>
        <w:t xml:space="preserve"> is meant by “less motive images”? </w:t>
      </w:r>
      <w:proofErr w:type="gramStart"/>
      <w:r>
        <w:rPr>
          <w:lang w:val="en-GB"/>
        </w:rPr>
        <w:t>Lower motive scores?</w:t>
      </w:r>
      <w:proofErr w:type="gramEnd"/>
    </w:p>
    <w:p w:rsidR="00B34413" w:rsidRDefault="00B34413">
      <w:pPr>
        <w:rPr>
          <w:rFonts w:hint="eastAsia"/>
          <w:sz w:val="21"/>
          <w:lang w:val="en-GB"/>
        </w:rPr>
      </w:pPr>
    </w:p>
    <w:p w:rsidR="00B34413" w:rsidRDefault="00202B87">
      <w:pPr>
        <w:rPr>
          <w:rFonts w:hint="eastAsia"/>
          <w:i/>
          <w:iCs/>
          <w:sz w:val="21"/>
          <w:lang w:val="en-GB"/>
        </w:rPr>
      </w:pPr>
      <w:proofErr w:type="gramStart"/>
      <w:r>
        <w:rPr>
          <w:i/>
          <w:iCs/>
          <w:lang w:val="en-GB"/>
        </w:rPr>
        <w:t xml:space="preserve">Changed </w:t>
      </w:r>
      <w:r>
        <w:rPr>
          <w:i/>
          <w:iCs/>
          <w:lang w:val="en-GB"/>
        </w:rPr>
        <w:t>to “</w:t>
      </w:r>
      <w:commentRangeStart w:id="55"/>
      <w:r>
        <w:rPr>
          <w:i/>
          <w:iCs/>
          <w:lang w:val="en-GB"/>
        </w:rPr>
        <w:t>less</w:t>
      </w:r>
      <w:commentRangeEnd w:id="55"/>
      <w:r w:rsidR="002C5AB7">
        <w:rPr>
          <w:rStyle w:val="Kommentarzeichen"/>
          <w:rFonts w:cs="Mangal"/>
        </w:rPr>
        <w:commentReference w:id="55"/>
      </w:r>
      <w:r>
        <w:rPr>
          <w:i/>
          <w:iCs/>
          <w:lang w:val="en-GB"/>
        </w:rPr>
        <w:t xml:space="preserve"> motive scores”.</w:t>
      </w:r>
      <w:proofErr w:type="gramEnd"/>
    </w:p>
    <w:p w:rsidR="00B34413" w:rsidRDefault="00B34413">
      <w:pPr>
        <w:rPr>
          <w:rFonts w:hint="eastAsia"/>
          <w:sz w:val="21"/>
          <w:lang w:val="en-GB"/>
        </w:rPr>
      </w:pPr>
    </w:p>
    <w:p w:rsidR="00B34413" w:rsidRDefault="00B34413">
      <w:pPr>
        <w:rPr>
          <w:rFonts w:hint="eastAsia"/>
          <w:sz w:val="21"/>
          <w:lang w:val="en-GB"/>
        </w:rPr>
      </w:pPr>
    </w:p>
    <w:p w:rsidR="00B34413" w:rsidRDefault="00202B87">
      <w:pPr>
        <w:rPr>
          <w:rFonts w:hint="eastAsia"/>
          <w:sz w:val="21"/>
          <w:lang w:val="en-GB"/>
        </w:rPr>
      </w:pPr>
      <w:r>
        <w:rPr>
          <w:lang w:val="en-GB"/>
        </w:rPr>
        <w:t>P. 19 l. 15—“satisfactory processes” is ambiguous in this context. Consider “satisfaction processes” or even “satiation processes”.</w:t>
      </w:r>
    </w:p>
    <w:p w:rsidR="00B34413" w:rsidRDefault="00B34413">
      <w:pPr>
        <w:rPr>
          <w:rFonts w:hint="eastAsia"/>
          <w:sz w:val="21"/>
          <w:lang w:val="en-GB"/>
        </w:rPr>
      </w:pPr>
    </w:p>
    <w:p w:rsidR="00B34413" w:rsidRDefault="00202B87">
      <w:pPr>
        <w:rPr>
          <w:rFonts w:hint="eastAsia"/>
          <w:i/>
          <w:iCs/>
          <w:sz w:val="21"/>
          <w:lang w:val="en-GB"/>
        </w:rPr>
      </w:pPr>
      <w:r>
        <w:rPr>
          <w:i/>
          <w:iCs/>
          <w:lang w:val="en-GB"/>
        </w:rPr>
        <w:t>Changed to “satiation processes”.</w:t>
      </w:r>
    </w:p>
    <w:p w:rsidR="00B34413" w:rsidRDefault="00B34413">
      <w:pPr>
        <w:rPr>
          <w:rFonts w:hint="eastAsia"/>
          <w:sz w:val="21"/>
          <w:lang w:val="en-GB"/>
        </w:rPr>
      </w:pPr>
    </w:p>
    <w:p w:rsidR="00B34413" w:rsidRDefault="00B34413">
      <w:pPr>
        <w:rPr>
          <w:rFonts w:hint="eastAsia"/>
          <w:sz w:val="21"/>
          <w:lang w:val="en-GB"/>
        </w:rPr>
      </w:pPr>
    </w:p>
    <w:sectPr w:rsidR="00B34413">
      <w:pgSz w:w="11906" w:h="16838"/>
      <w:pgMar w:top="1134" w:right="1134" w:bottom="1134" w:left="1134" w:header="0" w:footer="0" w:gutter="0"/>
      <w:cols w:space="720"/>
      <w:formProt w:val="0"/>
      <w:docGrid w:linePitch="600" w:charSpace="3276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Hagemeyer" w:date="2019-09-27T10:40:00Z" w:initials="H">
    <w:p w:rsidR="007D56D5" w:rsidRDefault="007D56D5">
      <w:pPr>
        <w:pStyle w:val="Kommentartext"/>
        <w:rPr>
          <w:rFonts w:hint="eastAsia"/>
        </w:rPr>
      </w:pPr>
      <w:r>
        <w:rPr>
          <w:rStyle w:val="Kommentarzeichen"/>
          <w:rFonts w:hint="eastAsia"/>
        </w:rPr>
        <w:annotationRef/>
      </w:r>
      <w:r>
        <w:rPr>
          <w:rFonts w:hint="eastAsia"/>
        </w:rPr>
        <w:t>H</w:t>
      </w:r>
      <w:r>
        <w:t xml:space="preserve">abe dazu im </w:t>
      </w:r>
      <w:proofErr w:type="spellStart"/>
      <w:r>
        <w:t>Ms</w:t>
      </w:r>
      <w:proofErr w:type="spellEnd"/>
      <w:r>
        <w:t xml:space="preserve"> </w:t>
      </w:r>
      <w:r w:rsidR="00E3090F">
        <w:t xml:space="preserve">(S. 6) </w:t>
      </w:r>
      <w:r>
        <w:t>einen Kommentar eingefügt. Würde diesen Teil weglassen. Die verbleibenden Argumente reichen vollkommen aus.</w:t>
      </w:r>
    </w:p>
  </w:comment>
  <w:comment w:id="3" w:author="Hagemeyer" w:date="2019-09-26T11:39:00Z" w:initials="H">
    <w:p w:rsidR="00E82BA7" w:rsidRDefault="00E82BA7">
      <w:pPr>
        <w:pStyle w:val="Kommentartext"/>
        <w:rPr>
          <w:rFonts w:hint="eastAsia"/>
        </w:rPr>
      </w:pPr>
      <w:r>
        <w:rPr>
          <w:rStyle w:val="Kommentarzeichen"/>
          <w:rFonts w:hint="eastAsia"/>
        </w:rPr>
        <w:annotationRef/>
      </w:r>
      <w:r>
        <w:t>Würde hier Seitenangaben ergänzen.</w:t>
      </w:r>
    </w:p>
  </w:comment>
  <w:comment w:id="11" w:author="Hagemeyer" w:date="2019-09-26T11:44:00Z" w:initials="H">
    <w:p w:rsidR="00E82BA7" w:rsidRDefault="00E82BA7">
      <w:pPr>
        <w:pStyle w:val="Kommentartext"/>
        <w:rPr>
          <w:rFonts w:hint="eastAsia"/>
        </w:rPr>
      </w:pPr>
      <w:r>
        <w:rPr>
          <w:rStyle w:val="Kommentarzeichen"/>
          <w:rFonts w:hint="eastAsia"/>
        </w:rPr>
        <w:annotationRef/>
      </w:r>
      <w:r>
        <w:t>Wow, das sind schon umfangreiche und nützliche Ergänzungen. Tolle Arbeit!</w:t>
      </w:r>
    </w:p>
  </w:comment>
  <w:comment w:id="25" w:author="Felix Schönbrodt" w:date="2019-09-26T11:52:00Z" w:initials="FS">
    <w:p w:rsidR="00B34413" w:rsidRDefault="00202B87">
      <w:pPr>
        <w:rPr>
          <w:sz w:val="20"/>
        </w:rPr>
      </w:pPr>
      <w:r w:rsidRPr="00E82BA7">
        <w:rPr>
          <w:sz w:val="20"/>
        </w:rPr>
        <w:t>Zu passiv aggressiv / belehrend?</w:t>
      </w:r>
    </w:p>
    <w:p w:rsidR="00553BA8" w:rsidRDefault="00553BA8">
      <w:pPr>
        <w:rPr>
          <w:sz w:val="20"/>
        </w:rPr>
      </w:pPr>
    </w:p>
    <w:p w:rsidR="00553BA8" w:rsidRDefault="00553BA8">
      <w:pPr>
        <w:rPr>
          <w:rFonts w:hint="eastAsia"/>
        </w:rPr>
      </w:pPr>
      <w:r>
        <w:rPr>
          <w:sz w:val="20"/>
        </w:rPr>
        <w:t>B: Finde es so OK.</w:t>
      </w:r>
    </w:p>
  </w:comment>
  <w:comment w:id="40" w:author="Hagemeyer" w:date="2019-09-26T11:57:00Z" w:initials="H">
    <w:p w:rsidR="00553BA8" w:rsidRDefault="00553BA8">
      <w:pPr>
        <w:pStyle w:val="Kommentartext"/>
        <w:rPr>
          <w:rFonts w:hint="eastAsia"/>
        </w:rPr>
      </w:pPr>
      <w:r>
        <w:rPr>
          <w:rStyle w:val="Kommentarzeichen"/>
          <w:rFonts w:hint="eastAsia"/>
        </w:rPr>
        <w:annotationRef/>
      </w:r>
      <w:r>
        <w:t xml:space="preserve">Die Datenbank soll ja auch laufend ergänzt werden. </w:t>
      </w:r>
      <w:r>
        <w:rPr>
          <w:rFonts w:hint="eastAsia"/>
        </w:rPr>
        <w:t>M</w:t>
      </w:r>
      <w:r>
        <w:t>an könnte also noch hinzufügen, dass in Zukunft hoffentlich weitere Daten zu diesen Bildern hinzukommen.</w:t>
      </w:r>
    </w:p>
  </w:comment>
  <w:comment w:id="41" w:author="Hagemeyer" w:date="2019-09-26T11:58:00Z" w:initials="H">
    <w:p w:rsidR="00553BA8" w:rsidRDefault="00553BA8">
      <w:pPr>
        <w:pStyle w:val="Kommentartext"/>
        <w:rPr>
          <w:rFonts w:hint="eastAsia"/>
        </w:rPr>
      </w:pPr>
      <w:r>
        <w:rPr>
          <w:rStyle w:val="Kommentarzeichen"/>
          <w:rFonts w:hint="eastAsia"/>
        </w:rPr>
        <w:annotationRef/>
      </w:r>
      <w:r>
        <w:t>Seitenangabe ergänzen</w:t>
      </w:r>
    </w:p>
  </w:comment>
  <w:comment w:id="43" w:author="Hagemeyer" w:date="2019-09-26T16:45:00Z" w:initials="H">
    <w:p w:rsidR="002C5AB7" w:rsidRDefault="002C5AB7">
      <w:pPr>
        <w:pStyle w:val="Kommentartext"/>
        <w:rPr>
          <w:rFonts w:hint="eastAsia"/>
        </w:rPr>
      </w:pPr>
      <w:r>
        <w:rPr>
          <w:rStyle w:val="Kommentarzeichen"/>
          <w:rFonts w:hint="eastAsia"/>
        </w:rPr>
        <w:annotationRef/>
      </w:r>
      <w:r>
        <w:t>Wow!</w:t>
      </w:r>
    </w:p>
  </w:comment>
  <w:comment w:id="51" w:author="Hagemeyer" w:date="2019-09-26T16:48:00Z" w:initials="H">
    <w:p w:rsidR="002C5AB7" w:rsidRDefault="002C5AB7">
      <w:pPr>
        <w:pStyle w:val="Kommentartext"/>
        <w:rPr>
          <w:rFonts w:hint="eastAsia"/>
        </w:rPr>
      </w:pPr>
      <w:r>
        <w:rPr>
          <w:rStyle w:val="Kommentarzeichen"/>
          <w:rFonts w:hint="eastAsia"/>
        </w:rPr>
        <w:annotationRef/>
      </w:r>
      <w:r>
        <w:t>Seitenangabe ergänzen</w:t>
      </w:r>
    </w:p>
  </w:comment>
  <w:comment w:id="52" w:author="Hagemeyer" w:date="2019-09-27T14:15:00Z" w:initials="H">
    <w:p w:rsidR="002C5AB7" w:rsidRDefault="002C5AB7">
      <w:pPr>
        <w:pStyle w:val="Kommentartext"/>
      </w:pPr>
      <w:r>
        <w:rPr>
          <w:rStyle w:val="Kommentarzeichen"/>
          <w:rFonts w:hint="eastAsia"/>
        </w:rPr>
        <w:annotationRef/>
      </w:r>
      <w:r>
        <w:t>Seitenangabe ergänzen</w:t>
      </w:r>
    </w:p>
    <w:p w:rsidR="0078288E" w:rsidRDefault="0078288E">
      <w:pPr>
        <w:pStyle w:val="Kommentartext"/>
      </w:pPr>
    </w:p>
    <w:p w:rsidR="0078288E" w:rsidRDefault="0078288E">
      <w:pPr>
        <w:pStyle w:val="Kommentartext"/>
        <w:rPr>
          <w:rFonts w:hint="eastAsia"/>
        </w:rPr>
      </w:pPr>
      <w:r>
        <w:t xml:space="preserve">Wird das noch ergänzt? </w:t>
      </w:r>
      <w:r>
        <w:rPr>
          <w:rFonts w:hint="eastAsia"/>
        </w:rPr>
        <w:t>H</w:t>
      </w:r>
      <w:r>
        <w:t xml:space="preserve">abe ich im </w:t>
      </w:r>
      <w:proofErr w:type="spellStart"/>
      <w:r>
        <w:t>Ms</w:t>
      </w:r>
      <w:proofErr w:type="spellEnd"/>
      <w:r>
        <w:t xml:space="preserve"> nicht gefunden.</w:t>
      </w:r>
      <w:bookmarkStart w:id="53" w:name="_GoBack"/>
      <w:bookmarkEnd w:id="53"/>
    </w:p>
  </w:comment>
  <w:comment w:id="54" w:author="Hagemeyer" w:date="2019-09-26T16:49:00Z" w:initials="H">
    <w:p w:rsidR="002C5AB7" w:rsidRDefault="002C5AB7">
      <w:pPr>
        <w:pStyle w:val="Kommentartext"/>
        <w:rPr>
          <w:rFonts w:hint="eastAsia"/>
        </w:rPr>
      </w:pPr>
      <w:r>
        <w:rPr>
          <w:rStyle w:val="Kommentarzeichen"/>
          <w:rFonts w:hint="eastAsia"/>
        </w:rPr>
        <w:annotationRef/>
      </w:r>
      <w:r>
        <w:t>Seitenangabe ergänzen</w:t>
      </w:r>
    </w:p>
  </w:comment>
  <w:comment w:id="55" w:author="Hagemeyer" w:date="2019-09-26T16:50:00Z" w:initials="H">
    <w:p w:rsidR="002C5AB7" w:rsidRDefault="002C5AB7">
      <w:pPr>
        <w:pStyle w:val="Kommentartext"/>
        <w:rPr>
          <w:rFonts w:hint="eastAsia"/>
        </w:rPr>
      </w:pPr>
      <w:r>
        <w:rPr>
          <w:rStyle w:val="Kommentarzeichen"/>
          <w:rFonts w:hint="eastAsia"/>
        </w:rPr>
        <w:annotationRef/>
      </w:r>
      <w:r>
        <w:t>Ich glaube „</w:t>
      </w:r>
      <w:proofErr w:type="spellStart"/>
      <w:r>
        <w:t>lower</w:t>
      </w:r>
      <w:proofErr w:type="spellEnd"/>
      <w:r>
        <w:t>“ wäre grammatikalisch korrekt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charset w:val="01"/>
    <w:family w:val="swiss"/>
    <w:pitch w:val="variable"/>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1677B5"/>
    <w:multiLevelType w:val="multilevel"/>
    <w:tmpl w:val="38DEE48C"/>
    <w:lvl w:ilvl="0">
      <w:start w:val="1"/>
      <w:numFmt w:val="none"/>
      <w:pStyle w:val="berschrift1"/>
      <w:suff w:val="nothing"/>
      <w:lvlText w:val=""/>
      <w:lvlJc w:val="left"/>
      <w:pPr>
        <w:ind w:left="0" w:firstLine="0"/>
      </w:pPr>
    </w:lvl>
    <w:lvl w:ilvl="1">
      <w:start w:val="1"/>
      <w:numFmt w:val="none"/>
      <w:pStyle w:val="berschrift2"/>
      <w:suff w:val="nothing"/>
      <w:lvlText w:val=""/>
      <w:lvlJc w:val="left"/>
      <w:pPr>
        <w:ind w:left="0" w:firstLine="0"/>
      </w:pPr>
    </w:lvl>
    <w:lvl w:ilvl="2">
      <w:start w:val="1"/>
      <w:numFmt w:val="none"/>
      <w:pStyle w:val="berschrift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9"/>
  <w:hyphenationZone w:val="425"/>
  <w:characterSpacingControl w:val="doNotCompress"/>
  <w:compat>
    <w:useFELayout/>
    <w:compatSetting w:name="compatibilityMode" w:uri="http://schemas.microsoft.com/office/word" w:val="12"/>
  </w:compat>
  <w:rsids>
    <w:rsidRoot w:val="00B34413"/>
    <w:rsid w:val="00193FCF"/>
    <w:rsid w:val="00202B87"/>
    <w:rsid w:val="002C5AB7"/>
    <w:rsid w:val="00553BA8"/>
    <w:rsid w:val="0078288E"/>
    <w:rsid w:val="007D56D5"/>
    <w:rsid w:val="00A13A9F"/>
    <w:rsid w:val="00B34413"/>
    <w:rsid w:val="00E3090F"/>
    <w:rsid w:val="00E82B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Arial Unicode MS"/>
        <w:kern w:val="2"/>
        <w:sz w:val="24"/>
        <w:szCs w:val="24"/>
        <w:lang w:val="de-DE"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berschrift"/>
    <w:next w:val="Textkrper"/>
    <w:qFormat/>
    <w:pPr>
      <w:numPr>
        <w:numId w:val="1"/>
      </w:numPr>
      <w:outlineLvl w:val="0"/>
    </w:pPr>
    <w:rPr>
      <w:b/>
      <w:bCs/>
      <w:sz w:val="36"/>
      <w:szCs w:val="36"/>
    </w:rPr>
  </w:style>
  <w:style w:type="paragraph" w:styleId="berschrift2">
    <w:name w:val="heading 2"/>
    <w:basedOn w:val="berschrift"/>
    <w:next w:val="Textkrper"/>
    <w:qFormat/>
    <w:pPr>
      <w:numPr>
        <w:ilvl w:val="1"/>
        <w:numId w:val="1"/>
      </w:numPr>
      <w:spacing w:before="200"/>
      <w:outlineLvl w:val="1"/>
    </w:pPr>
    <w:rPr>
      <w:b/>
      <w:bCs/>
      <w:sz w:val="32"/>
      <w:szCs w:val="32"/>
    </w:rPr>
  </w:style>
  <w:style w:type="paragraph" w:styleId="berschrift3">
    <w:name w:val="heading 3"/>
    <w:basedOn w:val="berschrift"/>
    <w:next w:val="Textkrper"/>
    <w:qFormat/>
    <w:pPr>
      <w:numPr>
        <w:ilvl w:val="2"/>
        <w:numId w:val="1"/>
      </w:numPr>
      <w:spacing w:before="14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
    <w:name w:val="Überschrift"/>
    <w:basedOn w:val="Standard"/>
    <w:next w:val="Textkrper"/>
    <w:qFormat/>
    <w:pPr>
      <w:keepNext/>
      <w:spacing w:before="240" w:after="120"/>
    </w:pPr>
    <w:rPr>
      <w:rFonts w:ascii="Liberation Sans" w:hAnsi="Liberation Sans"/>
      <w:sz w:val="28"/>
      <w:szCs w:val="28"/>
    </w:rPr>
  </w:style>
  <w:style w:type="paragraph" w:styleId="Textkrper">
    <w:name w:val="Body Text"/>
    <w:basedOn w:val="Standard"/>
    <w:pPr>
      <w:spacing w:after="140" w:line="276"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Verzeichnis">
    <w:name w:val="Verzeichnis"/>
    <w:basedOn w:val="Standard"/>
    <w:qFormat/>
    <w:pPr>
      <w:suppressLineNumbers/>
    </w:pPr>
  </w:style>
  <w:style w:type="paragraph" w:styleId="Kommentartext">
    <w:name w:val="annotation text"/>
    <w:basedOn w:val="Standard"/>
    <w:link w:val="KommentartextZchn"/>
    <w:uiPriority w:val="99"/>
    <w:semiHidden/>
    <w:unhideWhenUsed/>
    <w:rPr>
      <w:rFonts w:cs="Mangal"/>
      <w:sz w:val="20"/>
      <w:szCs w:val="18"/>
    </w:rPr>
  </w:style>
  <w:style w:type="character" w:customStyle="1" w:styleId="KommentartextZchn">
    <w:name w:val="Kommentartext Zchn"/>
    <w:basedOn w:val="Absatz-Standardschriftart"/>
    <w:link w:val="Kommentartext"/>
    <w:uiPriority w:val="99"/>
    <w:semiHidden/>
    <w:rPr>
      <w:rFonts w:cs="Mangal"/>
      <w:sz w:val="20"/>
      <w:szCs w:val="18"/>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193FCF"/>
    <w:rPr>
      <w:rFonts w:ascii="Tahoma" w:hAnsi="Tahoma" w:cs="Mangal"/>
      <w:sz w:val="16"/>
      <w:szCs w:val="14"/>
    </w:rPr>
  </w:style>
  <w:style w:type="character" w:customStyle="1" w:styleId="SprechblasentextZchn">
    <w:name w:val="Sprechblasentext Zchn"/>
    <w:basedOn w:val="Absatz-Standardschriftart"/>
    <w:link w:val="Sprechblasentext"/>
    <w:uiPriority w:val="99"/>
    <w:semiHidden/>
    <w:rsid w:val="00193FCF"/>
    <w:rPr>
      <w:rFonts w:ascii="Tahoma" w:hAnsi="Tahoma" w:cs="Mangal"/>
      <w:sz w:val="16"/>
      <w:szCs w:val="14"/>
    </w:rPr>
  </w:style>
  <w:style w:type="paragraph" w:styleId="Kommentarthema">
    <w:name w:val="annotation subject"/>
    <w:basedOn w:val="Kommentartext"/>
    <w:next w:val="Kommentartext"/>
    <w:link w:val="KommentarthemaZchn"/>
    <w:uiPriority w:val="99"/>
    <w:semiHidden/>
    <w:unhideWhenUsed/>
    <w:rsid w:val="00E82BA7"/>
    <w:rPr>
      <w:b/>
      <w:bCs/>
    </w:rPr>
  </w:style>
  <w:style w:type="character" w:customStyle="1" w:styleId="KommentarthemaZchn">
    <w:name w:val="Kommentarthema Zchn"/>
    <w:basedOn w:val="KommentartextZchn"/>
    <w:link w:val="Kommentarthema"/>
    <w:uiPriority w:val="99"/>
    <w:semiHidden/>
    <w:rsid w:val="00E82BA7"/>
    <w:rPr>
      <w:rFonts w:cs="Mangal"/>
      <w:b/>
      <w:bCs/>
      <w:sz w:val="20"/>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1825</Words>
  <Characters>11498</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Schönbrodt</dc:creator>
  <dc:description/>
  <cp:lastModifiedBy>Hagemeyer</cp:lastModifiedBy>
  <cp:revision>30</cp:revision>
  <dcterms:created xsi:type="dcterms:W3CDTF">2019-05-31T09:22:00Z</dcterms:created>
  <dcterms:modified xsi:type="dcterms:W3CDTF">2019-09-27T12:37:00Z</dcterms:modified>
  <dc:language>de-DE</dc:language>
</cp:coreProperties>
</file>